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4"/>
        <w:gridCol w:w="2650"/>
        <w:gridCol w:w="1345"/>
        <w:gridCol w:w="1374"/>
      </w:tblGrid>
      <w:tr w:rsidR="00FA767F">
        <w:trPr>
          <w:cantSplit/>
          <w:trHeight w:hRule="exact" w:val="529"/>
          <w:jc w:val="center"/>
        </w:trPr>
        <w:tc>
          <w:tcPr>
            <w:tcW w:w="2974" w:type="dxa"/>
            <w:vMerge w:val="restart"/>
            <w:vAlign w:val="center"/>
          </w:tcPr>
          <w:p w:rsidR="00FA767F" w:rsidRDefault="00FA767F"/>
        </w:tc>
        <w:tc>
          <w:tcPr>
            <w:tcW w:w="2650" w:type="dxa"/>
          </w:tcPr>
          <w:p w:rsidR="00A82581" w:rsidRDefault="00D650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档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345" w:type="dxa"/>
          </w:tcPr>
          <w:p w:rsidR="00A82581" w:rsidRDefault="00D650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产品版本</w:t>
            </w:r>
          </w:p>
        </w:tc>
        <w:tc>
          <w:tcPr>
            <w:tcW w:w="1374" w:type="dxa"/>
          </w:tcPr>
          <w:p w:rsidR="00A82581" w:rsidRDefault="00D650A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受控状态</w:t>
            </w:r>
          </w:p>
        </w:tc>
      </w:tr>
      <w:tr w:rsidR="00FA767F">
        <w:trPr>
          <w:cantSplit/>
          <w:trHeight w:hRule="exact" w:val="400"/>
          <w:jc w:val="center"/>
        </w:trPr>
        <w:tc>
          <w:tcPr>
            <w:tcW w:w="2974" w:type="dxa"/>
            <w:vMerge/>
          </w:tcPr>
          <w:p w:rsidR="00FA767F" w:rsidRDefault="00FA767F"/>
        </w:tc>
        <w:tc>
          <w:tcPr>
            <w:tcW w:w="2650" w:type="dxa"/>
          </w:tcPr>
          <w:p w:rsidR="00A82581" w:rsidRDefault="00D650A5">
            <w:pPr>
              <w:pStyle w:val="af8"/>
              <w:rPr>
                <w:b/>
              </w:rPr>
            </w:pPr>
            <w:r>
              <w:rPr>
                <w:rFonts w:hint="eastAsia"/>
              </w:rPr>
              <w:t>DC</w:t>
            </w:r>
            <w:r>
              <w:t>-</w:t>
            </w:r>
            <w:r>
              <w:rPr>
                <w:rFonts w:hint="eastAsia"/>
              </w:rPr>
              <w:t>SB</w:t>
            </w:r>
            <w:r>
              <w:t>-200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345" w:type="dxa"/>
          </w:tcPr>
          <w:p w:rsidR="00A82581" w:rsidRDefault="00D650A5">
            <w:pPr>
              <w:jc w:val="center"/>
              <w:rPr>
                <w:b/>
              </w:rPr>
            </w:pPr>
            <w:r>
              <w:rPr>
                <w:b/>
              </w:rPr>
              <w:t>V 1.0</w:t>
            </w:r>
          </w:p>
        </w:tc>
        <w:tc>
          <w:tcPr>
            <w:tcW w:w="1374" w:type="dxa"/>
          </w:tcPr>
          <w:p w:rsidR="00A82581" w:rsidRDefault="00D650A5">
            <w:pPr>
              <w:jc w:val="center"/>
              <w:rPr>
                <w:b/>
              </w:rPr>
            </w:pPr>
            <w:r>
              <w:rPr>
                <w:rFonts w:hint="eastAsia"/>
              </w:rPr>
              <w:t>内部</w:t>
            </w:r>
          </w:p>
        </w:tc>
      </w:tr>
      <w:tr w:rsidR="00FA767F">
        <w:trPr>
          <w:cantSplit/>
          <w:trHeight w:hRule="exact" w:val="454"/>
          <w:jc w:val="center"/>
        </w:trPr>
        <w:tc>
          <w:tcPr>
            <w:tcW w:w="2974" w:type="dxa"/>
            <w:vMerge/>
          </w:tcPr>
          <w:p w:rsidR="00FA767F" w:rsidRDefault="00FA767F"/>
        </w:tc>
        <w:tc>
          <w:tcPr>
            <w:tcW w:w="3995" w:type="dxa"/>
            <w:gridSpan w:val="2"/>
          </w:tcPr>
          <w:p w:rsidR="00A82581" w:rsidRDefault="00D650A5">
            <w:pPr>
              <w:rPr>
                <w:b/>
              </w:rPr>
            </w:pPr>
            <w:r>
              <w:rPr>
                <w:rFonts w:hint="eastAsia"/>
                <w:b/>
              </w:rPr>
              <w:t>产品名称：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软件编程规范</w:t>
            </w:r>
          </w:p>
        </w:tc>
        <w:tc>
          <w:tcPr>
            <w:tcW w:w="1374" w:type="dxa"/>
          </w:tcPr>
          <w:p w:rsidR="00A82581" w:rsidRDefault="00D650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页</w:t>
            </w:r>
          </w:p>
        </w:tc>
      </w:tr>
    </w:tbl>
    <w:p w:rsidR="00A82581" w:rsidRDefault="00D650A5">
      <w:pPr>
        <w:jc w:val="center"/>
        <w:rPr>
          <w:rFonts w:ascii="黑体" w:eastAsia="楷体_GB2312"/>
          <w:b/>
          <w:sz w:val="52"/>
        </w:rPr>
      </w:pPr>
      <w:r>
        <w:rPr>
          <w:rFonts w:ascii="楷体_GB2312" w:eastAsia="楷体_GB2312" w:hint="eastAsia"/>
          <w:b/>
          <w:sz w:val="52"/>
        </w:rPr>
        <w:t>软件编程规范</w:t>
      </w:r>
    </w:p>
    <w:p w:rsidR="00A82581" w:rsidRDefault="00D650A5">
      <w:pPr>
        <w:jc w:val="center"/>
        <w:rPr>
          <w:rFonts w:ascii="黑体"/>
          <w:b/>
        </w:rPr>
      </w:pPr>
      <w:r>
        <w:rPr>
          <w:rFonts w:ascii="黑体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/>
          <w:b/>
        </w:rPr>
        <w:t>)</w:t>
      </w:r>
    </w:p>
    <w:p w:rsidR="00A82581" w:rsidRDefault="00D650A5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北京世纪百合科技有限公司</w:t>
      </w:r>
    </w:p>
    <w:p w:rsidR="00A82581" w:rsidRDefault="00D650A5">
      <w:pPr>
        <w:jc w:val="center"/>
        <w:rPr>
          <w:rFonts w:ascii="黑体" w:eastAsia="黑体"/>
          <w:b/>
          <w:sz w:val="32"/>
        </w:rPr>
      </w:pPr>
      <w:r>
        <w:rPr>
          <w:rFonts w:hint="eastAsia"/>
          <w:sz w:val="32"/>
        </w:rPr>
        <w:t>Beijing Centurial Lily Technology Co.,Ltd.</w:t>
      </w:r>
    </w:p>
    <w:p w:rsidR="00A82581" w:rsidRDefault="00D650A5">
      <w:pPr>
        <w:pStyle w:val="Normal0"/>
        <w:adjustRightInd w:val="0"/>
        <w:snapToGrid w:val="0"/>
        <w:jc w:val="center"/>
        <w:rPr>
          <w:rFonts w:ascii="Antique Olive" w:eastAsia="楷体_GB2312" w:hAnsi="Antique Olive"/>
          <w:b/>
          <w:spacing w:val="24"/>
          <w:sz w:val="52"/>
        </w:rPr>
      </w:pPr>
      <w:r>
        <w:rPr>
          <w:rFonts w:hint="eastAsia"/>
          <w:b/>
        </w:rPr>
        <w:t>版权所有</w:t>
      </w:r>
      <w:r>
        <w:rPr>
          <w:b/>
        </w:rPr>
        <w:t xml:space="preserve">  </w:t>
      </w:r>
      <w:r>
        <w:rPr>
          <w:rFonts w:hint="eastAsia"/>
          <w:b/>
        </w:rPr>
        <w:t>不得复制</w:t>
      </w:r>
    </w:p>
    <w:p w:rsidR="00A82581" w:rsidRDefault="008539A5">
      <w:pPr>
        <w:spacing w:line="225" w:lineRule="atLeast"/>
        <w:jc w:val="center"/>
        <w:outlineLvl w:val="0"/>
        <w:rPr>
          <w:b/>
          <w:color w:val="000000"/>
        </w:rPr>
      </w:pPr>
      <w:r>
        <w:rPr>
          <w:shd w:val="pct15" w:color="auto" w:fill="FFFFFF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alt="" style="position:absolute;left:0;text-align:left;margin-left:42pt;margin-top:46.85pt;width:76.9pt;height:38.25pt;z-index:7;mso-wrap-edited:f;mso-width-percent:0;mso-height-percent:0;mso-width-percent:0;mso-height-percent:0" o:allowincell="f" filled="f" stroked="f">
            <w10:wrap type="square"/>
          </v:shape>
        </w:pict>
      </w:r>
      <w:del w:id="0" w:author="lgf" w:date="2000-12-01T11:56:00Z">
        <w:r>
          <w:rPr>
            <w:rFonts w:ascii="楷体_GB2312"/>
            <w:color w:val="008000"/>
            <w:shd w:val="pct15" w:color="auto" w:fill="FFFFFF"/>
          </w:rPr>
          <w:pict>
            <v:line id="_x0000_s1031" alt="" style="position:absolute;left:0;text-align:left;z-index:6;mso-wrap-edited:f;mso-width-percent:0;mso-height-percent:0;mso-width-percent:0;mso-height-percent:0" from="1in,31pt" to="408pt,31pt" o:allowincell="f" stroked="f">
              <v:stroke endarrow="block"/>
              <w10:wrap type="square"/>
            </v:line>
          </w:pict>
        </w:r>
        <w:r>
          <w:rPr>
            <w:rFonts w:ascii="楷体_GB2312"/>
            <w:color w:val="008000"/>
            <w:shd w:val="pct15" w:color="auto" w:fill="FFFFFF"/>
          </w:rPr>
          <w:pict>
            <v:line id="_x0000_s1030" alt="" style="position:absolute;left:0;text-align:left;z-index:5;mso-wrap-edited:f;mso-width-percent:0;mso-height-percent:0;mso-width-percent:0;mso-height-percent:0" from="0,14.25pt" to="372pt,14.25pt" o:allowincell="f" stroked="f">
              <w10:wrap type="square"/>
            </v:line>
          </w:pict>
        </w:r>
        <w:r>
          <w:rPr>
            <w:rFonts w:ascii="楷体_GB2312"/>
            <w:color w:val="008000"/>
            <w:shd w:val="pct15" w:color="auto" w:fill="FFFFFF"/>
          </w:rPr>
          <w:pict>
            <v:line id="_x0000_s1029" alt="" style="position:absolute;left:0;text-align:left;z-index:4;mso-wrap-edited:f;mso-width-percent:0;mso-height-percent:0;mso-width-percent:0;mso-height-percent:0" from="12pt,14.25pt" to="318pt,14.25pt" o:allowincell="f" stroked="f">
              <w10:wrap type="square"/>
            </v:line>
          </w:pict>
        </w:r>
        <w:r>
          <w:rPr>
            <w:rFonts w:ascii="楷体_GB2312"/>
            <w:color w:val="008000"/>
            <w:shd w:val="pct15" w:color="auto" w:fill="FFFFFF"/>
          </w:rPr>
          <w:pict>
            <v:line id="_x0000_s1028" alt="" style="position:absolute;left:0;text-align:left;z-index:3;mso-wrap-edited:f;mso-width-percent:0;mso-height-percent:0;mso-width-percent:0;mso-height-percent:0" from="-18pt,31pt" to="324pt,31pt" o:allowincell="f" stroked="f">
              <v:stroke endarrow="block"/>
              <w10:wrap type="square"/>
            </v:line>
          </w:pict>
        </w:r>
        <w:r>
          <w:rPr>
            <w:rFonts w:ascii="楷体_GB2312"/>
            <w:color w:val="008000"/>
            <w:shd w:val="pct15" w:color="auto" w:fill="FFFFFF"/>
          </w:rPr>
          <w:pict>
            <v:line id="_x0000_s1027" alt="" style="position:absolute;left:0;text-align:left;z-index:2;mso-wrap-edited:f;mso-width-percent:0;mso-height-percent:0;mso-width-percent:0;mso-height-percent:0" from="54pt,14.25pt" to="4in,14.25pt" o:allowincell="f" stroked="f">
              <w10:wrap type="square"/>
            </v:line>
          </w:pict>
        </w:r>
      </w:del>
      <w:r w:rsidR="00D650A5">
        <w:rPr>
          <w:shd w:val="pct15" w:color="auto" w:fill="FFFFFF"/>
        </w:rPr>
        <w:br w:type="page"/>
      </w:r>
      <w:r w:rsidR="00D650A5">
        <w:rPr>
          <w:rFonts w:hint="eastAsia"/>
          <w:b/>
          <w:color w:val="000000"/>
        </w:rPr>
        <w:lastRenderedPageBreak/>
        <w:t>文档修改记录</w:t>
      </w:r>
    </w:p>
    <w:tbl>
      <w:tblPr>
        <w:tblW w:w="0" w:type="auto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40"/>
        <w:gridCol w:w="1200"/>
        <w:gridCol w:w="960"/>
        <w:gridCol w:w="2940"/>
        <w:gridCol w:w="1260"/>
        <w:gridCol w:w="1134"/>
      </w:tblGrid>
      <w:tr w:rsidR="00FA767F">
        <w:tc>
          <w:tcPr>
            <w:tcW w:w="840" w:type="dxa"/>
            <w:tcBorders>
              <w:bottom w:val="single" w:sz="12" w:space="0" w:color="000000"/>
            </w:tcBorders>
          </w:tcPr>
          <w:p w:rsidR="00A82581" w:rsidRDefault="00D650A5">
            <w:pPr>
              <w:spacing w:line="225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</w:t>
            </w:r>
          </w:p>
        </w:tc>
        <w:tc>
          <w:tcPr>
            <w:tcW w:w="1200" w:type="dxa"/>
            <w:tcBorders>
              <w:bottom w:val="single" w:sz="12" w:space="0" w:color="000000"/>
            </w:tcBorders>
          </w:tcPr>
          <w:p w:rsidR="00A82581" w:rsidRDefault="00D650A5">
            <w:pPr>
              <w:spacing w:line="225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960" w:type="dxa"/>
            <w:tcBorders>
              <w:bottom w:val="single" w:sz="12" w:space="0" w:color="000000"/>
            </w:tcBorders>
          </w:tcPr>
          <w:p w:rsidR="00A82581" w:rsidRDefault="00D650A5">
            <w:pPr>
              <w:spacing w:line="225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所改页</w:t>
            </w:r>
          </w:p>
        </w:tc>
        <w:tc>
          <w:tcPr>
            <w:tcW w:w="2940" w:type="dxa"/>
            <w:tcBorders>
              <w:bottom w:val="single" w:sz="12" w:space="0" w:color="000000"/>
            </w:tcBorders>
          </w:tcPr>
          <w:p w:rsidR="00A82581" w:rsidRDefault="00D650A5">
            <w:pPr>
              <w:spacing w:line="225" w:lineRule="atLeast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记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:rsidR="00A82581" w:rsidRDefault="00D650A5">
            <w:pPr>
              <w:spacing w:line="225" w:lineRule="atLeast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提交人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:rsidR="00A82581" w:rsidRDefault="00D650A5">
            <w:pPr>
              <w:spacing w:line="225" w:lineRule="atLeast"/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批准人</w:t>
            </w:r>
          </w:p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rPr>
          <w:trHeight w:val="564"/>
        </w:trPr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rPr>
          <w:trHeight w:val="533"/>
        </w:trPr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rPr>
          <w:trHeight w:val="582"/>
        </w:trPr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  <w:tr w:rsidR="00FA767F">
        <w:trPr>
          <w:trHeight w:val="65"/>
        </w:trPr>
        <w:tc>
          <w:tcPr>
            <w:tcW w:w="840" w:type="dxa"/>
          </w:tcPr>
          <w:p w:rsidR="00FA767F" w:rsidRDefault="00FA767F"/>
        </w:tc>
        <w:tc>
          <w:tcPr>
            <w:tcW w:w="1200" w:type="dxa"/>
          </w:tcPr>
          <w:p w:rsidR="00FA767F" w:rsidRDefault="00FA767F"/>
        </w:tc>
        <w:tc>
          <w:tcPr>
            <w:tcW w:w="960" w:type="dxa"/>
          </w:tcPr>
          <w:p w:rsidR="00FA767F" w:rsidRDefault="00FA767F"/>
        </w:tc>
        <w:tc>
          <w:tcPr>
            <w:tcW w:w="2940" w:type="dxa"/>
          </w:tcPr>
          <w:p w:rsidR="00FA767F" w:rsidRDefault="00FA767F"/>
        </w:tc>
        <w:tc>
          <w:tcPr>
            <w:tcW w:w="1260" w:type="dxa"/>
          </w:tcPr>
          <w:p w:rsidR="00FA767F" w:rsidRDefault="00FA767F"/>
        </w:tc>
        <w:tc>
          <w:tcPr>
            <w:tcW w:w="1134" w:type="dxa"/>
          </w:tcPr>
          <w:p w:rsidR="00FA767F" w:rsidRDefault="00FA767F"/>
        </w:tc>
      </w:tr>
    </w:tbl>
    <w:p w:rsidR="00A82581" w:rsidRDefault="008539A5">
      <w:pPr>
        <w:ind w:firstLineChars="300" w:firstLine="780"/>
        <w:jc w:val="center"/>
      </w:pPr>
      <w:r>
        <w:rPr>
          <w:shd w:val="pct15" w:color="auto" w:fill="FFFFFF"/>
        </w:rPr>
        <w:pict>
          <v:shape id="_x0000_s1026" type="#_x0000_t13" alt="" style="position:absolute;left:0;text-align:left;margin-left:42pt;margin-top:46.85pt;width:76.9pt;height:38.25pt;z-index:1;mso-wrap-edited:f;mso-width-percent:0;mso-height-percent:0;mso-position-horizontal-relative:text;mso-position-vertical-relative:text;mso-width-percent:0;mso-height-percent:0" o:allowincell="f" filled="f" stroked="f">
            <w10:wrap type="square"/>
          </v:shape>
        </w:pict>
      </w:r>
      <w:r w:rsidR="00D650A5">
        <w:br w:type="page"/>
      </w:r>
      <w:r w:rsidR="00D650A5">
        <w:rPr>
          <w:rFonts w:hint="eastAsia"/>
        </w:rPr>
        <w:lastRenderedPageBreak/>
        <w:t>目 录</w:t>
      </w:r>
    </w:p>
    <w:p w:rsidR="00A82581" w:rsidRDefault="00D650A5">
      <w:pPr>
        <w:pStyle w:val="TOC1"/>
        <w:tabs>
          <w:tab w:val="left" w:pos="480"/>
          <w:tab w:val="right" w:leader="dot" w:pos="8497"/>
        </w:tabs>
        <w:rPr>
          <w:b w:val="0"/>
          <w:caps w:val="0"/>
          <w:kern w:val="2"/>
          <w:sz w:val="21"/>
          <w:szCs w:val="24"/>
        </w:rPr>
      </w:pPr>
      <w:r>
        <w:rPr>
          <w:b w:val="0"/>
          <w:caps w:val="0"/>
          <w:smallCaps/>
        </w:rPr>
        <w:fldChar w:fldCharType="begin"/>
      </w:r>
      <w:r>
        <w:rPr>
          <w:b w:val="0"/>
          <w:caps w:val="0"/>
          <w:smallCaps/>
        </w:rPr>
        <w:instrText xml:space="preserve"> TOC \o "1-2" \h \z </w:instrText>
      </w:r>
      <w:r>
        <w:rPr>
          <w:b w:val="0"/>
          <w:caps w:val="0"/>
          <w:smallCaps/>
        </w:rPr>
        <w:fldChar w:fldCharType="separate"/>
      </w:r>
      <w:hyperlink w:history="1">
        <w:r>
          <w:rPr>
            <w:rStyle w:val="af3"/>
            <w:szCs w:val="32"/>
          </w:rPr>
          <w:t>1.</w:t>
        </w:r>
        <w:r>
          <w:rPr>
            <w:b w:val="0"/>
            <w:caps w:val="0"/>
            <w:kern w:val="2"/>
            <w:sz w:val="21"/>
            <w:szCs w:val="24"/>
          </w:rPr>
          <w:tab/>
        </w:r>
        <w:r>
          <w:rPr>
            <w:rStyle w:val="af3"/>
            <w:rFonts w:hint="eastAsia"/>
            <w:szCs w:val="32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  <w:r>
        <w:rPr>
          <w:b w:val="0"/>
          <w:caps w:val="0"/>
          <w:smallCaps/>
        </w:rPr>
        <w:fldChar w:fldCharType="end"/>
      </w:r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history="1">
        <w:r w:rsidR="00D650A5">
          <w:rPr>
            <w:rStyle w:val="af3"/>
            <w:iCs/>
            <w:szCs w:val="28"/>
          </w:rPr>
          <w:t>1.1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Cs w:val="28"/>
          </w:rPr>
          <w:t>目的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instrText xml:space="preserve"> PAGER</w:instrText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4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history="1">
        <w:r w:rsidR="00D650A5">
          <w:rPr>
            <w:rStyle w:val="af3"/>
            <w:iCs/>
            <w:szCs w:val="28"/>
          </w:rPr>
          <w:t>1.2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Cs w:val="28"/>
          </w:rPr>
          <w:t>范围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4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1"/>
        <w:tabs>
          <w:tab w:val="left" w:pos="480"/>
          <w:tab w:val="right" w:leader="dot" w:pos="8497"/>
        </w:tabs>
        <w:rPr>
          <w:b w:val="0"/>
          <w:caps w:val="0"/>
          <w:kern w:val="2"/>
          <w:sz w:val="21"/>
          <w:szCs w:val="24"/>
        </w:rPr>
      </w:pPr>
      <w:hyperlink w:history="1">
        <w:r w:rsidR="00D650A5">
          <w:rPr>
            <w:rStyle w:val="af3"/>
            <w:szCs w:val="32"/>
          </w:rPr>
          <w:t>2.</w:t>
        </w:r>
        <w:r w:rsidR="00D650A5">
          <w:rPr>
            <w:b w:val="0"/>
            <w:caps w:val="0"/>
            <w:kern w:val="2"/>
            <w:sz w:val="21"/>
            <w:szCs w:val="24"/>
          </w:rPr>
          <w:tab/>
        </w:r>
        <w:r w:rsidR="00D650A5">
          <w:rPr>
            <w:rStyle w:val="af3"/>
            <w:rFonts w:hint="eastAsia"/>
            <w:szCs w:val="32"/>
          </w:rPr>
          <w:t>规范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4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history="1">
        <w:r w:rsidR="00D650A5">
          <w:rPr>
            <w:rStyle w:val="af3"/>
            <w:iCs/>
            <w:szCs w:val="28"/>
          </w:rPr>
          <w:t>2.1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Cs w:val="28"/>
          </w:rPr>
          <w:t>文件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4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anchor="_To " w:history="1">
        <w:r w:rsidR="00D650A5">
          <w:rPr>
            <w:rStyle w:val="af3"/>
            <w:iCs/>
            <w:sz w:val="24"/>
            <w:szCs w:val="28"/>
          </w:rPr>
          <w:t>2.2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 w:val="24"/>
            <w:szCs w:val="28"/>
          </w:rPr>
          <w:t>版面风格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4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history="1">
        <w:r w:rsidR="00D650A5">
          <w:rPr>
            <w:rStyle w:val="af3"/>
            <w:iCs/>
            <w:szCs w:val="28"/>
          </w:rPr>
          <w:t>2.3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Cs w:val="28"/>
          </w:rPr>
          <w:t>标识符命名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8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history="1">
        <w:r w:rsidR="00D650A5">
          <w:rPr>
            <w:rStyle w:val="af3"/>
            <w:iCs/>
            <w:szCs w:val="28"/>
          </w:rPr>
          <w:t>2.4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Cs w:val="28"/>
          </w:rPr>
          <w:t>函数与宏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10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2"/>
        <w:tabs>
          <w:tab w:val="left" w:pos="960"/>
          <w:tab w:val="right" w:leader="dot" w:pos="8497"/>
        </w:tabs>
        <w:rPr>
          <w:smallCaps w:val="0"/>
          <w:kern w:val="2"/>
          <w:szCs w:val="24"/>
        </w:rPr>
      </w:pPr>
      <w:hyperlink w:history="1">
        <w:r w:rsidR="00D650A5">
          <w:rPr>
            <w:rStyle w:val="af3"/>
            <w:iCs/>
            <w:szCs w:val="28"/>
          </w:rPr>
          <w:t>2.5</w:t>
        </w:r>
        <w:r w:rsidR="00D650A5">
          <w:rPr>
            <w:smallCaps w:val="0"/>
            <w:kern w:val="2"/>
            <w:szCs w:val="24"/>
          </w:rPr>
          <w:tab/>
        </w:r>
        <w:r w:rsidR="00D650A5">
          <w:rPr>
            <w:rStyle w:val="af3"/>
            <w:rFonts w:hint="eastAsia"/>
            <w:iCs/>
            <w:szCs w:val="28"/>
          </w:rPr>
          <w:t>代码的可靠性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instrText xml:space="preserve"> PAGEREF _</w:instrText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14</w:t>
        </w:r>
        <w:r w:rsidR="00D650A5">
          <w:rPr>
            <w:webHidden/>
          </w:rPr>
          <w:fldChar w:fldCharType="end"/>
        </w:r>
      </w:hyperlink>
    </w:p>
    <w:p w:rsidR="00A82581" w:rsidRDefault="008539A5">
      <w:pPr>
        <w:pStyle w:val="TOC1"/>
        <w:tabs>
          <w:tab w:val="left" w:pos="480"/>
          <w:tab w:val="right" w:leader="dot" w:pos="8497"/>
        </w:tabs>
        <w:rPr>
          <w:b w:val="0"/>
          <w:caps w:val="0"/>
          <w:kern w:val="2"/>
          <w:sz w:val="21"/>
          <w:szCs w:val="24"/>
        </w:rPr>
        <w:sectPr w:rsidR="00A82581">
          <w:pgSz w:w="11906" w:h="16838"/>
          <w:pgMar w:top="1474" w:right="1474" w:bottom="1474" w:left="1474" w:header="851" w:footer="1021" w:gutter="0"/>
          <w:pgNumType w:start="1"/>
          <w:cols w:space="720"/>
          <w:docGrid w:linePitch="326"/>
        </w:sectPr>
      </w:pPr>
      <w:hyperlink w:history="1">
        <w:r w:rsidR="00D650A5">
          <w:rPr>
            <w:rStyle w:val="af3"/>
            <w:szCs w:val="32"/>
          </w:rPr>
          <w:t>3.</w:t>
        </w:r>
        <w:r w:rsidR="00D650A5">
          <w:rPr>
            <w:b w:val="0"/>
            <w:caps w:val="0"/>
            <w:kern w:val="2"/>
            <w:sz w:val="21"/>
            <w:szCs w:val="24"/>
          </w:rPr>
          <w:tab/>
        </w:r>
        <w:r w:rsidR="00D650A5">
          <w:rPr>
            <w:rStyle w:val="af3"/>
            <w:rFonts w:hint="eastAsia"/>
            <w:szCs w:val="32"/>
          </w:rPr>
          <w:t>附录：通用类型的公共定义</w:t>
        </w:r>
        <w:r w:rsidR="00D650A5">
          <w:rPr>
            <w:webHidden/>
          </w:rPr>
          <w:tab/>
        </w:r>
        <w:r w:rsidR="00D650A5">
          <w:rPr>
            <w:webHidden/>
          </w:rPr>
          <w:fldChar w:fldCharType="begin"/>
        </w:r>
        <w:r w:rsidR="00D650A5">
          <w:rPr>
            <w:webHidden/>
          </w:rPr>
          <w:fldChar w:fldCharType="separate"/>
        </w:r>
        <w:r w:rsidR="00D650A5">
          <w:rPr>
            <w:webHidden/>
          </w:rPr>
          <w:t>19</w:t>
        </w:r>
        <w:r w:rsidR="00D650A5">
          <w:rPr>
            <w:webHidden/>
          </w:rPr>
          <w:fldChar w:fldCharType="end"/>
        </w:r>
      </w:hyperlink>
    </w:p>
    <w:p w:rsidR="00A82581" w:rsidRDefault="00D650A5">
      <w:pPr>
        <w:pStyle w:val="1"/>
        <w:rPr>
          <w:noProof w:val="0"/>
        </w:rPr>
      </w:pPr>
      <w:bookmarkStart w:id="1" w:name="_Toc2502882"/>
      <w:bookmarkStart w:id="2" w:name="_Toc3022616"/>
      <w:bookmarkStart w:id="3" w:name="_Toc3022700"/>
      <w:bookmarkStart w:id="4" w:name="_Toc64099705"/>
      <w:r>
        <w:rPr>
          <w:rFonts w:hint="eastAsia"/>
          <w:noProof w:val="0"/>
        </w:rPr>
        <w:lastRenderedPageBreak/>
        <w:t>引言</w:t>
      </w:r>
      <w:bookmarkEnd w:id="1"/>
      <w:bookmarkEnd w:id="2"/>
      <w:bookmarkEnd w:id="3"/>
      <w:bookmarkEnd w:id="4"/>
    </w:p>
    <w:p w:rsidR="00A82581" w:rsidRDefault="00D650A5">
      <w:pPr>
        <w:pStyle w:val="2"/>
        <w:rPr>
          <w:i w:val="0"/>
          <w:iCs/>
          <w:noProof w:val="0"/>
        </w:rPr>
      </w:pPr>
      <w:bookmarkStart w:id="5" w:name="_Toc2502883"/>
      <w:bookmarkStart w:id="6" w:name="_Toc3022617"/>
      <w:bookmarkStart w:id="7" w:name="_Toc3022701"/>
      <w:bookmarkStart w:id="8" w:name="_Toc64099706"/>
      <w:r>
        <w:rPr>
          <w:rFonts w:hint="eastAsia"/>
          <w:i w:val="0"/>
          <w:iCs/>
          <w:noProof w:val="0"/>
        </w:rPr>
        <w:t>目的</w:t>
      </w:r>
      <w:bookmarkEnd w:id="5"/>
      <w:bookmarkEnd w:id="6"/>
      <w:bookmarkEnd w:id="7"/>
      <w:bookmarkEnd w:id="8"/>
    </w:p>
    <w:p w:rsidR="00A82581" w:rsidRDefault="00D650A5">
      <w:pPr>
        <w:pStyle w:val="af2"/>
      </w:pPr>
      <w:r>
        <w:rPr>
          <w:rFonts w:hint="eastAsia"/>
        </w:rPr>
        <w:t>本规范的目的在于增加源代码的可读性，减少程序员对代码理解上的偏差，使程序员能够编写出可靠的代码，降低代码维护成本。</w:t>
      </w:r>
    </w:p>
    <w:p w:rsidR="00A82581" w:rsidRDefault="00D650A5">
      <w:pPr>
        <w:pStyle w:val="2"/>
        <w:rPr>
          <w:i w:val="0"/>
          <w:iCs/>
        </w:rPr>
      </w:pPr>
      <w:bookmarkStart w:id="9" w:name="_Toc2502884"/>
      <w:bookmarkStart w:id="10" w:name="_Toc3022618"/>
      <w:bookmarkStart w:id="11" w:name="_Toc3022702"/>
      <w:bookmarkStart w:id="12" w:name="_Toc64099707"/>
      <w:r>
        <w:rPr>
          <w:rFonts w:hint="eastAsia"/>
          <w:i w:val="0"/>
          <w:iCs/>
        </w:rPr>
        <w:t>范围</w:t>
      </w:r>
      <w:bookmarkEnd w:id="9"/>
      <w:bookmarkEnd w:id="10"/>
      <w:bookmarkEnd w:id="11"/>
      <w:bookmarkEnd w:id="12"/>
    </w:p>
    <w:p w:rsidR="00A82581" w:rsidRDefault="00D650A5">
      <w:pPr>
        <w:pStyle w:val="af2"/>
        <w:rPr>
          <w:rFonts w:eastAsia="方正楷体"/>
          <w:bCs/>
        </w:rPr>
      </w:pPr>
      <w:r>
        <w:rPr>
          <w:rFonts w:hint="eastAsia"/>
        </w:rPr>
        <w:t>本规范内容涉及范围包括：文件、版面、注释、标识符、变量和结构、函数、宏以及可理解性等。本规范适用于公司开发的所有软件产品。在新软件的编码过程中本规范必须执行。</w:t>
      </w:r>
    </w:p>
    <w:p w:rsidR="00A82581" w:rsidRDefault="00D650A5">
      <w:pPr>
        <w:pStyle w:val="1"/>
        <w:rPr>
          <w:noProof w:val="0"/>
        </w:rPr>
      </w:pPr>
      <w:bookmarkStart w:id="13" w:name="_Toc3022619"/>
      <w:bookmarkStart w:id="14" w:name="_Toc3022703"/>
      <w:bookmarkStart w:id="15" w:name="_Toc64099708"/>
      <w:r>
        <w:rPr>
          <w:rFonts w:hint="eastAsia"/>
          <w:noProof w:val="0"/>
        </w:rPr>
        <w:t>规范</w:t>
      </w:r>
      <w:bookmarkEnd w:id="13"/>
      <w:bookmarkEnd w:id="14"/>
      <w:bookmarkEnd w:id="15"/>
    </w:p>
    <w:p w:rsidR="00A82581" w:rsidRDefault="00D650A5">
      <w:pPr>
        <w:pStyle w:val="2"/>
        <w:rPr>
          <w:i w:val="0"/>
          <w:iCs/>
        </w:rPr>
      </w:pPr>
      <w:bookmarkStart w:id="16" w:name="_Toc64099709"/>
      <w:bookmarkStart w:id="17" w:name="_Toc3022620"/>
      <w:bookmarkStart w:id="18" w:name="_Toc3022704"/>
      <w:r>
        <w:rPr>
          <w:rFonts w:hint="eastAsia"/>
          <w:i w:val="0"/>
          <w:iCs/>
        </w:rPr>
        <w:t>文件</w:t>
      </w:r>
      <w:bookmarkEnd w:id="16"/>
    </w:p>
    <w:p w:rsidR="00A82581" w:rsidRDefault="00D650A5">
      <w:pPr>
        <w:pStyle w:val="3"/>
      </w:pPr>
      <w:r>
        <w:rPr>
          <w:rFonts w:hint="eastAsia"/>
        </w:rPr>
        <w:t>头文件的名称一律为小写，格式为“子系统名</w:t>
      </w:r>
      <w:r>
        <w:t>_</w:t>
      </w:r>
      <w:r>
        <w:rPr>
          <w:rFonts w:hint="eastAsia"/>
        </w:rPr>
        <w:t>文件名</w:t>
      </w:r>
      <w:r>
        <w:t>.h</w:t>
      </w:r>
      <w:r>
        <w:rPr>
          <w:rFonts w:hint="eastAsia"/>
        </w:rPr>
        <w:t>”。例如：</w:t>
      </w:r>
      <w:r>
        <w:t>ipf_protocol.h</w:t>
      </w:r>
      <w:r>
        <w:rPr>
          <w:rFonts w:hint="eastAsia"/>
        </w:rPr>
        <w:t>等。</w:t>
      </w:r>
    </w:p>
    <w:p w:rsidR="00A82581" w:rsidRDefault="00D650A5">
      <w:pPr>
        <w:pStyle w:val="3"/>
      </w:pPr>
      <w:r>
        <w:rPr>
          <w:rFonts w:hint="eastAsia"/>
        </w:rPr>
        <w:t xml:space="preserve"> 头文件的格式如下：</w:t>
      </w:r>
    </w:p>
    <w:p w:rsidR="00A82581" w:rsidRDefault="00D650A5">
      <w:pPr>
        <w:pStyle w:val="ab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注释头，格式参见软件编程规范；</w:t>
      </w:r>
    </w:p>
    <w:p w:rsidR="00A82581" w:rsidRDefault="00D650A5">
      <w:pPr>
        <w:pStyle w:val="ab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头文件预编译开关开始，格式为：</w:t>
      </w:r>
    </w:p>
    <w:p w:rsidR="00A82581" w:rsidRDefault="00D650A5">
      <w:pPr>
        <w:pStyle w:val="ab"/>
        <w:ind w:left="425"/>
        <w:rPr>
          <w:sz w:val="24"/>
        </w:rPr>
      </w:pPr>
      <w:r>
        <w:rPr>
          <w:sz w:val="24"/>
        </w:rPr>
        <w:t xml:space="preserve">#ifndef </w:t>
      </w:r>
      <w:r>
        <w:rPr>
          <w:rFonts w:hint="eastAsia"/>
          <w:sz w:val="24"/>
        </w:rPr>
        <w:t>预编译开关</w:t>
      </w:r>
    </w:p>
    <w:p w:rsidR="00A82581" w:rsidRDefault="00D650A5">
      <w:pPr>
        <w:pStyle w:val="ab"/>
        <w:ind w:left="425"/>
        <w:rPr>
          <w:sz w:val="24"/>
        </w:rPr>
      </w:pPr>
      <w:r>
        <w:rPr>
          <w:sz w:val="24"/>
        </w:rPr>
        <w:t xml:space="preserve">#define </w:t>
      </w:r>
      <w:r>
        <w:rPr>
          <w:rFonts w:hint="eastAsia"/>
          <w:sz w:val="24"/>
        </w:rPr>
        <w:t>预编译开关</w:t>
      </w:r>
    </w:p>
    <w:p w:rsidR="00A82581" w:rsidRDefault="00D650A5">
      <w:pPr>
        <w:pStyle w:val="ab"/>
        <w:ind w:left="425"/>
        <w:rPr>
          <w:sz w:val="24"/>
        </w:rPr>
      </w:pPr>
      <w:r>
        <w:rPr>
          <w:rFonts w:hint="eastAsia"/>
          <w:sz w:val="24"/>
        </w:rPr>
        <w:t>其中预编译开关格式为：“</w:t>
      </w:r>
      <w:r>
        <w:rPr>
          <w:sz w:val="24"/>
        </w:rPr>
        <w:t xml:space="preserve"> </w:t>
      </w:r>
      <w:r>
        <w:rPr>
          <w:rFonts w:hint="eastAsia"/>
          <w:sz w:val="24"/>
        </w:rPr>
        <w:t>_文件名_H”，其中文件名一律大写</w:t>
      </w:r>
    </w:p>
    <w:p w:rsidR="00A82581" w:rsidRDefault="00D650A5">
      <w:pPr>
        <w:pStyle w:val="ab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头文件内容；</w:t>
      </w:r>
    </w:p>
    <w:p w:rsidR="00A82581" w:rsidRDefault="00D650A5">
      <w:pPr>
        <w:pStyle w:val="ab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头文件预编译开关结束，格式为：</w:t>
      </w:r>
    </w:p>
    <w:p w:rsidR="00A82581" w:rsidRDefault="00D650A5">
      <w:pPr>
        <w:pStyle w:val="ab"/>
        <w:ind w:left="425"/>
        <w:rPr>
          <w:sz w:val="24"/>
        </w:rPr>
      </w:pPr>
      <w:r>
        <w:rPr>
          <w:sz w:val="24"/>
        </w:rPr>
        <w:t>#endif</w:t>
      </w:r>
    </w:p>
    <w:p w:rsidR="00A82581" w:rsidRDefault="00D650A5">
      <w:pPr>
        <w:pStyle w:val="ab"/>
        <w:ind w:left="425"/>
        <w:rPr>
          <w:sz w:val="24"/>
        </w:rPr>
      </w:pPr>
      <w:r>
        <w:rPr>
          <w:rFonts w:hint="eastAsia"/>
          <w:sz w:val="24"/>
        </w:rPr>
        <w:t>用来和头文件预编译开关的开始对应。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例如：以下为</w:t>
      </w:r>
      <w:proofErr w:type="spellStart"/>
      <w:r>
        <w:rPr>
          <w:sz w:val="24"/>
        </w:rPr>
        <w:t>ipf_ip.h</w:t>
      </w:r>
      <w:proofErr w:type="spellEnd"/>
      <w:r>
        <w:rPr>
          <w:rFonts w:hint="eastAsia"/>
          <w:sz w:val="24"/>
        </w:rPr>
        <w:t>头文件的内容：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/************************************************************</w:t>
      </w:r>
      <w:r>
        <w:rPr>
          <w:rFonts w:ascii="Courier New" w:hAnsi="Courier New" w:cs="Courier New" w:hint="eastAsia"/>
          <w:sz w:val="21"/>
        </w:rPr>
        <w:cr/>
        <w:t>Copyright (c) Lily Of The Century Technology Co., LTD.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ALL RIGHTS RESERVED</w:t>
      </w:r>
      <w:r>
        <w:rPr>
          <w:rFonts w:ascii="Courier New" w:hAnsi="Courier New" w:cs="Courier New"/>
          <w:sz w:val="21"/>
        </w:rPr>
        <w:cr/>
      </w:r>
      <w:r>
        <w:rPr>
          <w:rFonts w:ascii="Courier New" w:hAnsi="Courier New" w:cs="Courier New" w:hint="eastAsia"/>
          <w:sz w:val="21"/>
        </w:rPr>
        <w:t xml:space="preserve">Description:  </w:t>
      </w:r>
      <w:r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 w:hint="eastAsia"/>
          <w:sz w:val="21"/>
        </w:rPr>
        <w:t xml:space="preserve">// </w:t>
      </w:r>
      <w:r>
        <w:rPr>
          <w:rFonts w:ascii="Courier New" w:hAnsi="Courier New" w:cs="Courier New" w:hint="eastAsia"/>
          <w:sz w:val="21"/>
        </w:rPr>
        <w:t>用于详细说明此程序文件完成的主要功能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*************************************************************/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#ifndef _IPF_IP_H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_IPF_IP_H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...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&lt;</w:t>
      </w:r>
      <w:r>
        <w:rPr>
          <w:rFonts w:ascii="Courier New" w:hAnsi="Courier New" w:cs="Courier New" w:hint="eastAsia"/>
        </w:rPr>
        <w:t>头文件正文</w:t>
      </w:r>
      <w:r>
        <w:rPr>
          <w:rFonts w:ascii="Courier New" w:hAnsi="Courier New" w:cs="Courier New"/>
        </w:rPr>
        <w:t>&gt;</w:t>
      </w:r>
    </w:p>
    <w:p w:rsidR="00A82581" w:rsidRDefault="00D650A5">
      <w:pPr>
        <w:rPr>
          <w:rFonts w:ascii="Courier New" w:hAnsi="Courier New" w:cs="Courier New"/>
        </w:rPr>
        <w:sectPr w:rsidR="00A82581">
          <w:pgSz w:w="11909" w:h="16834" w:code="9"/>
          <w:pgMar w:top="1304" w:right="1701" w:bottom="1304" w:left="1701" w:header="851" w:footer="1021" w:gutter="0"/>
          <w:cols w:space="720"/>
          <w:titlePg/>
          <w:docGrid w:linePitch="326"/>
        </w:sectPr>
      </w:pPr>
      <w:r>
        <w:rPr>
          <w:rFonts w:ascii="Courier New" w:hAnsi="Courier New" w:cs="Courier New" w:hint="eastAsia"/>
        </w:rPr>
        <w:t>...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A82581" w:rsidRDefault="00D650A5">
      <w:pPr>
        <w:pStyle w:val="3"/>
      </w:pPr>
      <w:r>
        <w:rPr>
          <w:rFonts w:hint="eastAsia"/>
        </w:rPr>
        <w:t>头文件的定义要有层次，禁止交叉引用。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说明：头文件的层次设置为公共模块、私有模块。头文件的引用次序为下层头文件引用上层头文件、私有头文件引用公共头文件，声明结构时尤其要注意，不允许出现交叉引用的情况。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示例：如下定义不符合规范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头文件</w:t>
      </w:r>
      <w:proofErr w:type="spellStart"/>
      <w:r>
        <w:rPr>
          <w:rFonts w:hint="eastAsia"/>
          <w:sz w:val="24"/>
        </w:rPr>
        <w:t>isdn_a.h</w:t>
      </w:r>
      <w:proofErr w:type="spellEnd"/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/************************************************************</w:t>
      </w:r>
      <w:r>
        <w:rPr>
          <w:rFonts w:ascii="Courier New" w:hAnsi="Courier New" w:cs="Courier New" w:hint="eastAsia"/>
          <w:sz w:val="21"/>
        </w:rPr>
        <w:cr/>
        <w:t>Copyright (c) Lily Of The Century Technology Co., LTD.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ALL RIGHTS RESERVED</w:t>
      </w:r>
      <w:r>
        <w:rPr>
          <w:rFonts w:ascii="Courier New" w:hAnsi="Courier New" w:cs="Courier New"/>
        </w:rPr>
        <w:cr/>
      </w:r>
      <w:r>
        <w:rPr>
          <w:rFonts w:ascii="Courier New" w:hAnsi="Courier New" w:cs="Courier New" w:hint="eastAsia"/>
          <w:sz w:val="21"/>
        </w:rPr>
        <w:t xml:space="preserve">Description:  </w:t>
      </w:r>
      <w:r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 w:hint="eastAsia"/>
          <w:sz w:val="21"/>
        </w:rPr>
        <w:t>定义配置数据结构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************************************************************/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#ifndef _</w:t>
      </w:r>
      <w:r>
        <w:rPr>
          <w:rFonts w:ascii="Courier New" w:hAnsi="Courier New" w:cs="Courier New" w:hint="eastAsia"/>
        </w:rPr>
        <w:t>ISDN_A</w:t>
      </w:r>
      <w:r>
        <w:rPr>
          <w:rFonts w:ascii="Courier New" w:hAnsi="Courier New" w:cs="Courier New"/>
        </w:rPr>
        <w:t>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_I</w:t>
      </w:r>
      <w:r>
        <w:rPr>
          <w:rFonts w:ascii="Courier New" w:hAnsi="Courier New" w:cs="Courier New" w:hint="eastAsia"/>
        </w:rPr>
        <w:t>SDN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#include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isdn_b.h</w:t>
      </w:r>
      <w:r>
        <w:rPr>
          <w:rFonts w:ascii="Courier New" w:hAnsi="Courier New" w:cs="Courier New"/>
        </w:rPr>
        <w:t>”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typedef struct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...;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ISDN_CONTROL stIsdnControl;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...;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}ISDN_ CONFIG;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头文件</w:t>
      </w:r>
      <w:proofErr w:type="spellStart"/>
      <w:r>
        <w:rPr>
          <w:rFonts w:hint="eastAsia"/>
          <w:sz w:val="24"/>
        </w:rPr>
        <w:t>isdn_b.h</w:t>
      </w:r>
      <w:proofErr w:type="spellEnd"/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/************************************************************</w:t>
      </w:r>
      <w:r>
        <w:rPr>
          <w:rFonts w:ascii="Courier New" w:hAnsi="Courier New" w:cs="Courier New" w:hint="eastAsia"/>
          <w:sz w:val="21"/>
        </w:rPr>
        <w:cr/>
        <w:t>Copyright (c) Lily Of The Century Technology Co., LTD.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ALL RIGHTS RESERVED</w:t>
      </w:r>
      <w:r>
        <w:rPr>
          <w:rFonts w:ascii="Courier New" w:hAnsi="Courier New" w:cs="Courier New"/>
          <w:sz w:val="21"/>
        </w:rPr>
        <w:cr/>
      </w:r>
      <w:r>
        <w:rPr>
          <w:rFonts w:ascii="Courier New" w:hAnsi="Courier New" w:cs="Courier New" w:hint="eastAsia"/>
          <w:sz w:val="21"/>
        </w:rPr>
        <w:t xml:space="preserve">Description:  </w:t>
      </w:r>
      <w:r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 w:hint="eastAsia"/>
          <w:sz w:val="21"/>
        </w:rPr>
        <w:t>定义控制数据结构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*************************************************************/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#ifndef _</w:t>
      </w:r>
      <w:r>
        <w:rPr>
          <w:rFonts w:ascii="Courier New" w:hAnsi="Courier New" w:cs="Courier New" w:hint="eastAsia"/>
        </w:rPr>
        <w:t>ISDN_B</w:t>
      </w:r>
      <w:r>
        <w:rPr>
          <w:rFonts w:ascii="Courier New" w:hAnsi="Courier New" w:cs="Courier New"/>
        </w:rPr>
        <w:t>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_I</w:t>
      </w:r>
      <w:r>
        <w:rPr>
          <w:rFonts w:ascii="Courier New" w:hAnsi="Courier New" w:cs="Courier New" w:hint="eastAsia"/>
        </w:rPr>
        <w:t>SDN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#include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isdn_a.h</w:t>
      </w:r>
      <w:r>
        <w:rPr>
          <w:rFonts w:ascii="Courier New" w:hAnsi="Courier New" w:cs="Courier New"/>
        </w:rPr>
        <w:t>”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typedef struct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...;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ISDN_CONFIG stIsdnConfig;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...;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}ISDN_CONTROL;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为了解决上述矛盾，可以将两个结构合并到一个文件中声明。</w:t>
      </w:r>
    </w:p>
    <w:p w:rsidR="00A82581" w:rsidRDefault="00D650A5">
      <w:pPr>
        <w:pStyle w:val="3"/>
      </w:pPr>
      <w:r>
        <w:rPr>
          <w:rFonts w:hint="eastAsia"/>
        </w:rPr>
        <w:t>文件中如果引用系统头文件，必须使用“&lt;“和“&gt;“；如果引用自定义的头文件，必须使用“</w:t>
      </w:r>
      <w:r>
        <w:t>”</w:t>
      </w:r>
      <w:r>
        <w:rPr>
          <w:rFonts w:hint="eastAsia"/>
        </w:rPr>
        <w:t>“和“</w:t>
      </w:r>
      <w:r>
        <w:t>”</w:t>
      </w:r>
      <w:r>
        <w:rPr>
          <w:rFonts w:hint="eastAsia"/>
        </w:rPr>
        <w:t>“。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说明：系统头文件是指由编译系统提供的头文件。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示例：如下书写不符合规范。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#include </w:t>
      </w:r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 w:hint="eastAsia"/>
          <w:sz w:val="24"/>
        </w:rPr>
        <w:t>stdlib.h</w:t>
      </w:r>
      <w:proofErr w:type="spellEnd"/>
      <w:r>
        <w:rPr>
          <w:rFonts w:ascii="Courier New" w:hAnsi="Courier New" w:cs="Courier New"/>
          <w:sz w:val="24"/>
        </w:rPr>
        <w:t>”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#include &lt;</w:t>
      </w:r>
      <w:proofErr w:type="spellStart"/>
      <w:r>
        <w:rPr>
          <w:rFonts w:ascii="Courier New" w:hAnsi="Courier New" w:cs="Courier New" w:hint="eastAsia"/>
          <w:sz w:val="24"/>
        </w:rPr>
        <w:t>isdn_config.h</w:t>
      </w:r>
      <w:proofErr w:type="spellEnd"/>
      <w:r>
        <w:rPr>
          <w:rFonts w:ascii="Courier New" w:hAnsi="Courier New" w:cs="Courier New" w:hint="eastAsia"/>
          <w:sz w:val="24"/>
        </w:rPr>
        <w:t>&gt;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应该改作：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#include </w:t>
      </w: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 w:hint="eastAsia"/>
          <w:sz w:val="24"/>
        </w:rPr>
        <w:t>stdlib.h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#include </w:t>
      </w:r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 w:hint="eastAsia"/>
          <w:sz w:val="24"/>
        </w:rPr>
        <w:t>isdn_config.h</w:t>
      </w:r>
      <w:proofErr w:type="spellEnd"/>
      <w:r>
        <w:rPr>
          <w:rFonts w:ascii="Courier New" w:hAnsi="Courier New" w:cs="Courier New"/>
          <w:sz w:val="24"/>
        </w:rPr>
        <w:t>”</w:t>
      </w:r>
    </w:p>
    <w:p w:rsidR="00A82581" w:rsidRDefault="00D650A5">
      <w:pPr>
        <w:pStyle w:val="3"/>
      </w:pPr>
      <w:r>
        <w:rPr>
          <w:rFonts w:hint="eastAsia"/>
        </w:rPr>
        <w:t>头文件中只能声明变量类型，禁止定义变量。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说明：如果在头文件中定义变量，当有多个源文件引用该头文件时，会出现重复定义的错误。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示例：如下头文件是不规范的。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头文件</w:t>
      </w:r>
      <w:proofErr w:type="spellStart"/>
      <w:r>
        <w:rPr>
          <w:rFonts w:hint="eastAsia"/>
          <w:sz w:val="24"/>
        </w:rPr>
        <w:t>isdn_a.h</w:t>
      </w:r>
      <w:proofErr w:type="spellEnd"/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/************************************************************</w:t>
      </w:r>
      <w:r>
        <w:rPr>
          <w:rFonts w:ascii="Courier New" w:hAnsi="Courier New" w:cs="Courier New" w:hint="eastAsia"/>
          <w:sz w:val="21"/>
        </w:rPr>
        <w:cr/>
        <w:t>Copyright (c) Lily Of The Century Technology Co., LTD.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ALL RIGHTS RESERVED</w:t>
      </w:r>
      <w:r>
        <w:rPr>
          <w:rFonts w:ascii="Courier New" w:hAnsi="Courier New" w:cs="Courier New"/>
          <w:sz w:val="21"/>
        </w:rPr>
        <w:cr/>
      </w:r>
      <w:r>
        <w:rPr>
          <w:rFonts w:ascii="Courier New" w:hAnsi="Courier New" w:cs="Courier New" w:hint="eastAsia"/>
          <w:sz w:val="21"/>
        </w:rPr>
        <w:t xml:space="preserve">Description:  </w:t>
      </w:r>
      <w:r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 w:hint="eastAsia"/>
          <w:sz w:val="21"/>
        </w:rPr>
        <w:t>定义配置数据结构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*************************************************************/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#ifndef _</w:t>
      </w:r>
      <w:r>
        <w:rPr>
          <w:rFonts w:ascii="Courier New" w:hAnsi="Courier New" w:cs="Courier New" w:hint="eastAsia"/>
        </w:rPr>
        <w:t>ISDN_A</w:t>
      </w:r>
      <w:r>
        <w:rPr>
          <w:rFonts w:ascii="Courier New" w:hAnsi="Courier New" w:cs="Courier New"/>
        </w:rPr>
        <w:t>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_I</w:t>
      </w:r>
      <w:r>
        <w:rPr>
          <w:rFonts w:ascii="Courier New" w:hAnsi="Courier New" w:cs="Courier New" w:hint="eastAsia"/>
        </w:rPr>
        <w:t>SDN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_H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typedef struct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...;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}ISDN_ CONFIG;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ISDN_CONFIG g_stIsdnConfig;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 xml:space="preserve">    结构变量</w:t>
      </w:r>
      <w:proofErr w:type="spellStart"/>
      <w:r>
        <w:rPr>
          <w:rFonts w:ascii="Courier New" w:hAnsi="Courier New" w:cs="Courier New" w:hint="eastAsia"/>
          <w:sz w:val="24"/>
        </w:rPr>
        <w:t>g_stIsdnConfig</w:t>
      </w:r>
      <w:proofErr w:type="spellEnd"/>
      <w:r>
        <w:rPr>
          <w:rFonts w:hint="eastAsia"/>
          <w:sz w:val="24"/>
        </w:rPr>
        <w:t>不能在头文件中定义，只能在源文件中定义。可以在相应的源文件定义后，头文件作如下改动：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ISDN_CONFIG </w:t>
      </w:r>
      <w:proofErr w:type="spellStart"/>
      <w:r>
        <w:rPr>
          <w:rFonts w:ascii="Courier New" w:hAnsi="Courier New" w:cs="Courier New" w:hint="eastAsia"/>
          <w:sz w:val="24"/>
        </w:rPr>
        <w:t>g_stIsdnConfig</w:t>
      </w:r>
      <w:proofErr w:type="spellEnd"/>
      <w:r>
        <w:rPr>
          <w:rFonts w:ascii="Courier New" w:hAnsi="Courier New" w:cs="Courier New" w:hint="eastAsia"/>
          <w:sz w:val="24"/>
        </w:rPr>
        <w:t>;</w:t>
      </w:r>
      <w:r>
        <w:rPr>
          <w:rFonts w:ascii="Courier New" w:hAnsi="Courier New" w:cs="Courier New" w:hint="eastAsia"/>
          <w:sz w:val="24"/>
        </w:rPr>
        <w:t>改为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extern ISDN_CONFIG </w:t>
      </w:r>
      <w:proofErr w:type="spellStart"/>
      <w:r>
        <w:rPr>
          <w:rFonts w:ascii="Courier New" w:hAnsi="Courier New" w:cs="Courier New" w:hint="eastAsia"/>
          <w:sz w:val="24"/>
        </w:rPr>
        <w:t>g_stIsdnConfig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3"/>
      </w:pPr>
      <w:r>
        <w:rPr>
          <w:rFonts w:hint="eastAsia"/>
        </w:rPr>
        <w:t>头文件的声明顺序，应该有层次感。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说明：头文件的声明顺序一般是宏、结构、函数、变量。函数在头文件中声明时开头可以不加“extern”</w:t>
      </w:r>
    </w:p>
    <w:p w:rsidR="00A82581" w:rsidRDefault="00D650A5">
      <w:pPr>
        <w:pStyle w:val="3"/>
      </w:pPr>
      <w:r>
        <w:rPr>
          <w:rFonts w:hint="eastAsia"/>
        </w:rPr>
        <w:t>源文件名称一律小写，格式为：子系统名</w:t>
      </w:r>
      <w:r>
        <w:t>_</w:t>
      </w:r>
      <w:r>
        <w:rPr>
          <w:rFonts w:hint="eastAsia"/>
        </w:rPr>
        <w:t>文件名</w:t>
      </w:r>
      <w:r>
        <w:t>.</w:t>
      </w:r>
      <w:r>
        <w:rPr>
          <w:rFonts w:hint="eastAsia"/>
        </w:rPr>
        <w:t>c，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  <w:proofErr w:type="spellStart"/>
      <w:r>
        <w:rPr>
          <w:sz w:val="24"/>
        </w:rPr>
        <w:t>ipf</w:t>
      </w:r>
      <w:proofErr w:type="spellEnd"/>
      <w:r>
        <w:rPr>
          <w:sz w:val="24"/>
        </w:rPr>
        <w:t xml:space="preserve">_ </w:t>
      </w:r>
      <w:proofErr w:type="spellStart"/>
      <w:r>
        <w:rPr>
          <w:sz w:val="24"/>
        </w:rPr>
        <w:t>pkt.c</w:t>
      </w:r>
      <w:proofErr w:type="spellEnd"/>
      <w:r>
        <w:rPr>
          <w:rFonts w:hint="eastAsia"/>
          <w:sz w:val="24"/>
        </w:rPr>
        <w:t>表示在IPF子系统的包处理文件。</w:t>
      </w:r>
    </w:p>
    <w:p w:rsidR="00A82581" w:rsidRDefault="00D650A5">
      <w:pPr>
        <w:pStyle w:val="3"/>
      </w:pPr>
      <w:r>
        <w:rPr>
          <w:rFonts w:hint="eastAsia"/>
        </w:rPr>
        <w:t xml:space="preserve"> 源文件必须加注释头。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源文件注释头格式为：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/************************************************************</w:t>
      </w:r>
      <w:r>
        <w:rPr>
          <w:rFonts w:ascii="Courier New" w:hAnsi="Courier New" w:cs="Courier New" w:hint="eastAsia"/>
          <w:sz w:val="21"/>
        </w:rPr>
        <w:cr/>
        <w:t>Copyright (c) Lily Of The Century Technology Co.,LTD.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ALL RIGHTS RESERVED</w:t>
      </w:r>
      <w:r>
        <w:rPr>
          <w:rFonts w:ascii="Courier New" w:hAnsi="Courier New" w:cs="Courier New"/>
          <w:sz w:val="21"/>
        </w:rPr>
        <w:cr/>
      </w:r>
      <w:r>
        <w:rPr>
          <w:rFonts w:ascii="Courier New" w:hAnsi="Courier New" w:cs="Courier New" w:hint="eastAsia"/>
          <w:sz w:val="21"/>
        </w:rPr>
        <w:t xml:space="preserve">Description:  </w:t>
      </w:r>
      <w:r>
        <w:rPr>
          <w:rFonts w:ascii="Courier New" w:hAnsi="Courier New" w:cs="Courier New"/>
          <w:sz w:val="21"/>
        </w:rPr>
        <w:t xml:space="preserve">    </w:t>
      </w:r>
      <w:r>
        <w:rPr>
          <w:rFonts w:ascii="Courier New" w:hAnsi="Courier New" w:cs="Courier New" w:hint="eastAsia"/>
          <w:sz w:val="21"/>
        </w:rPr>
        <w:t xml:space="preserve">// </w:t>
      </w:r>
      <w:r>
        <w:rPr>
          <w:rFonts w:ascii="Courier New" w:hAnsi="Courier New" w:cs="Courier New" w:hint="eastAsia"/>
          <w:sz w:val="21"/>
        </w:rPr>
        <w:t>用于详细说明此程序文件完成的主要功能</w:t>
      </w:r>
    </w:p>
    <w:p w:rsidR="00A82581" w:rsidRDefault="00D650A5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sz w:val="21"/>
        </w:rPr>
        <w:t>*************************************************************/</w:t>
      </w:r>
    </w:p>
    <w:p w:rsidR="00A82581" w:rsidRDefault="00D650A5">
      <w:pPr>
        <w:pStyle w:val="2"/>
        <w:rPr>
          <w:i w:val="0"/>
          <w:iCs/>
        </w:rPr>
      </w:pPr>
      <w:bookmarkStart w:id="19" w:name="_Toc64099710"/>
      <w:r>
        <w:rPr>
          <w:rFonts w:hint="eastAsia"/>
          <w:i w:val="0"/>
          <w:iCs/>
          <w:sz w:val="24"/>
        </w:rPr>
        <w:t>版面风格</w:t>
      </w:r>
      <w:bookmarkEnd w:id="17"/>
      <w:bookmarkEnd w:id="18"/>
      <w:bookmarkEnd w:id="19"/>
    </w:p>
    <w:p w:rsidR="00A82581" w:rsidRDefault="00D650A5">
      <w:pPr>
        <w:pStyle w:val="3"/>
        <w:rPr>
          <w:b w:val="0"/>
          <w:bCs/>
        </w:rPr>
      </w:pPr>
      <w:bookmarkStart w:id="20" w:name="_Toc3022552"/>
      <w:bookmarkStart w:id="21" w:name="_Toc3022621"/>
      <w:r>
        <w:rPr>
          <w:rFonts w:hint="eastAsia"/>
        </w:rPr>
        <w:t>程序块采用缩进风格编写，缩进使用TAB符号，TAB符号规定为4个空格。变量说明之后必须加空行。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说明：由开发工具自动生成的代码例外。</w:t>
      </w:r>
      <w:r>
        <w:rPr>
          <w:rFonts w:hint="eastAsia"/>
          <w:sz w:val="24"/>
        </w:rPr>
        <w:cr/>
        <w:t>示例：如下例子不符合规范。</w:t>
      </w:r>
      <w:bookmarkEnd w:id="20"/>
      <w:bookmarkEnd w:id="21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isdn_InitConfig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wConfigNumner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应如下书写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bookmarkStart w:id="22" w:name="_Toc3022553"/>
      <w:bookmarkStart w:id="23" w:name="_Toc3022622"/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isdn_InitConfig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wConfigNumner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t>不允许把多个短语句写在一行中，一行只写一条语句。</w:t>
      </w:r>
      <w:bookmarkEnd w:id="22"/>
      <w:bookmarkEnd w:id="23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示例：如下例子不符合规范。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wLength</w:t>
      </w:r>
      <w:proofErr w:type="spellEnd"/>
      <w:r>
        <w:rPr>
          <w:rFonts w:ascii="Courier New" w:hAnsi="Courier New" w:cs="Courier New" w:hint="eastAsia"/>
          <w:sz w:val="24"/>
        </w:rPr>
        <w:t xml:space="preserve"> = </w:t>
      </w:r>
      <w:proofErr w:type="spellStart"/>
      <w:r>
        <w:rPr>
          <w:rFonts w:ascii="Courier New" w:hAnsi="Courier New" w:cs="Courier New" w:hint="eastAsia"/>
          <w:sz w:val="24"/>
        </w:rPr>
        <w:t>wWidth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或</w:t>
      </w:r>
      <w:proofErr w:type="spellStart"/>
      <w:r>
        <w:rPr>
          <w:rFonts w:ascii="Courier New" w:hAnsi="Courier New" w:cs="Courier New" w:hint="eastAsia"/>
          <w:sz w:val="24"/>
        </w:rPr>
        <w:t>wLength</w:t>
      </w:r>
      <w:proofErr w:type="spellEnd"/>
      <w:r>
        <w:rPr>
          <w:rFonts w:ascii="Courier New" w:hAnsi="Courier New" w:cs="Courier New" w:hint="eastAsia"/>
          <w:sz w:val="24"/>
        </w:rPr>
        <w:t xml:space="preserve"> = 0, </w:t>
      </w:r>
      <w:proofErr w:type="spellStart"/>
      <w:r>
        <w:rPr>
          <w:rFonts w:ascii="Courier New" w:hAnsi="Courier New" w:cs="Courier New" w:hint="eastAsia"/>
          <w:sz w:val="24"/>
        </w:rPr>
        <w:t>wWidth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应如下书写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wLength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wWidth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禁止如下写法：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 w:hint="eastAsia"/>
          <w:sz w:val="24"/>
        </w:rPr>
        <w:t>= j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或</w:t>
      </w: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r>
        <w:rPr>
          <w:rFonts w:ascii="Courier New" w:hAnsi="Courier New" w:cs="Courier New" w:hint="eastAsia"/>
          <w:sz w:val="24"/>
        </w:rPr>
        <w:t>i</w:t>
      </w:r>
      <w:proofErr w:type="spellEnd"/>
      <w:r>
        <w:rPr>
          <w:rFonts w:ascii="Courier New" w:hAnsi="Courier New" w:cs="Courier New" w:hint="eastAsia"/>
          <w:sz w:val="24"/>
        </w:rPr>
        <w:t xml:space="preserve"> = 0,j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应该写作：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r>
        <w:rPr>
          <w:rFonts w:ascii="Courier New" w:hAnsi="Courier New" w:cs="Courier New" w:hint="eastAsia"/>
          <w:sz w:val="24"/>
        </w:rPr>
        <w:t>i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int j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或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i,j</w:t>
      </w:r>
      <w:proofErr w:type="spellEnd"/>
      <w:proofErr w:type="gram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j = 0;</w:t>
      </w:r>
    </w:p>
    <w:p w:rsidR="00A82581" w:rsidRDefault="00D650A5">
      <w:pPr>
        <w:pStyle w:val="3"/>
      </w:pPr>
      <w:bookmarkStart w:id="24" w:name="_Toc3022554"/>
      <w:bookmarkStart w:id="25" w:name="_Toc3022623"/>
      <w:r>
        <w:rPr>
          <w:rFonts w:hint="eastAsia"/>
          <w:bCs/>
        </w:rPr>
        <w:t xml:space="preserve">do、while、switch、case、default、if、else、for等语句自占一行，且if、else语句在同一列。 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示例</w:t>
      </w: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：如下例子不符合规范。</w:t>
      </w:r>
      <w:r>
        <w:rPr>
          <w:rFonts w:ascii="Courier New" w:hAnsi="Courier New" w:cs="Courier New" w:hint="eastAsia"/>
          <w:sz w:val="24"/>
        </w:rPr>
        <w:cr/>
        <w:t>do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 while (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pstUser</w:t>
      </w:r>
      <w:proofErr w:type="spellEnd"/>
      <w:r>
        <w:rPr>
          <w:rFonts w:ascii="Courier New" w:hAnsi="Courier New" w:cs="Courier New" w:hint="eastAsia"/>
          <w:sz w:val="24"/>
        </w:rPr>
        <w:t xml:space="preserve"> !</w:t>
      </w:r>
      <w:proofErr w:type="gramEnd"/>
      <w:r>
        <w:rPr>
          <w:rFonts w:ascii="Courier New" w:hAnsi="Courier New" w:cs="Courier New" w:hint="eastAsia"/>
          <w:sz w:val="24"/>
        </w:rPr>
        <w:t>= NULL);</w:t>
      </w:r>
      <w:r>
        <w:rPr>
          <w:rFonts w:ascii="Courier New" w:hAnsi="Courier New" w:cs="Courier New" w:hint="eastAsia"/>
          <w:sz w:val="24"/>
        </w:rPr>
        <w:cr/>
      </w:r>
      <w:r>
        <w:rPr>
          <w:rFonts w:ascii="Courier New" w:hAnsi="Courier New" w:cs="Courier New" w:hint="eastAsia"/>
          <w:sz w:val="24"/>
        </w:rPr>
        <w:t>应如下书写：</w:t>
      </w:r>
      <w:r>
        <w:rPr>
          <w:rFonts w:ascii="Courier New" w:hAnsi="Courier New" w:cs="Courier New" w:hint="eastAsia"/>
          <w:sz w:val="24"/>
        </w:rPr>
        <w:cr/>
      </w:r>
      <w:bookmarkEnd w:id="24"/>
      <w:bookmarkEnd w:id="25"/>
      <w:r>
        <w:rPr>
          <w:rFonts w:ascii="Courier New" w:hAnsi="Courier New" w:cs="Courier New" w:hint="eastAsia"/>
          <w:sz w:val="24"/>
        </w:rPr>
        <w:t>do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 while (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pstUser</w:t>
      </w:r>
      <w:proofErr w:type="spellEnd"/>
      <w:r>
        <w:rPr>
          <w:rFonts w:ascii="Courier New" w:hAnsi="Courier New" w:cs="Courier New" w:hint="eastAsia"/>
          <w:sz w:val="24"/>
        </w:rPr>
        <w:t xml:space="preserve"> !</w:t>
      </w:r>
      <w:proofErr w:type="gramEnd"/>
      <w:r>
        <w:rPr>
          <w:rFonts w:ascii="Courier New" w:hAnsi="Courier New" w:cs="Courier New" w:hint="eastAsia"/>
          <w:sz w:val="24"/>
        </w:rPr>
        <w:t>= NULL);</w:t>
      </w:r>
      <w:r>
        <w:rPr>
          <w:rFonts w:ascii="Courier New" w:hAnsi="Courier New" w:cs="Courier New" w:hint="eastAsia"/>
          <w:sz w:val="24"/>
        </w:rPr>
        <w:cr/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bookmarkStart w:id="26" w:name="_Toc3022555"/>
      <w:bookmarkStart w:id="27" w:name="_Toc3022624"/>
      <w:r>
        <w:rPr>
          <w:rFonts w:ascii="Courier New" w:hAnsi="Courier New" w:cs="Courier New" w:hint="eastAsia"/>
          <w:sz w:val="24"/>
        </w:rPr>
        <w:t>示例</w:t>
      </w:r>
      <w:r>
        <w:rPr>
          <w:rFonts w:ascii="Courier New" w:hAnsi="Courier New" w:cs="Courier New" w:hint="eastAsia"/>
          <w:sz w:val="24"/>
        </w:rPr>
        <w:t>2</w:t>
      </w:r>
      <w:r>
        <w:rPr>
          <w:rFonts w:ascii="Courier New" w:hAnsi="Courier New" w:cs="Courier New" w:hint="eastAsia"/>
          <w:sz w:val="24"/>
        </w:rPr>
        <w:t>：如下例子不符合规范。</w:t>
      </w:r>
      <w:r>
        <w:rPr>
          <w:rFonts w:ascii="Courier New" w:hAnsi="Courier New" w:cs="Courier New" w:hint="eastAsia"/>
          <w:sz w:val="24"/>
        </w:rPr>
        <w:cr/>
        <w:t>while (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pstUser</w:t>
      </w:r>
      <w:proofErr w:type="spellEnd"/>
      <w:r>
        <w:rPr>
          <w:rFonts w:ascii="Courier New" w:hAnsi="Courier New" w:cs="Courier New" w:hint="eastAsia"/>
          <w:sz w:val="24"/>
        </w:rPr>
        <w:t xml:space="preserve"> !</w:t>
      </w:r>
      <w:proofErr w:type="gramEnd"/>
      <w:r>
        <w:rPr>
          <w:rFonts w:ascii="Courier New" w:hAnsi="Courier New" w:cs="Courier New" w:hint="eastAsia"/>
          <w:sz w:val="24"/>
        </w:rPr>
        <w:t>= NULL)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  <w:r>
        <w:rPr>
          <w:rFonts w:ascii="Courier New" w:hAnsi="Courier New" w:cs="Courier New" w:hint="eastAsia"/>
          <w:sz w:val="24"/>
        </w:rPr>
        <w:cr/>
      </w:r>
      <w:r>
        <w:rPr>
          <w:rFonts w:ascii="Courier New" w:hAnsi="Courier New" w:cs="Courier New" w:hint="eastAsia"/>
          <w:sz w:val="24"/>
        </w:rPr>
        <w:t>应如下书写：</w:t>
      </w:r>
      <w:r>
        <w:rPr>
          <w:rFonts w:ascii="Courier New" w:hAnsi="Courier New" w:cs="Courier New" w:hint="eastAsia"/>
          <w:sz w:val="24"/>
        </w:rPr>
        <w:cr/>
        <w:t>while (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pstUser</w:t>
      </w:r>
      <w:proofErr w:type="spellEnd"/>
      <w:r>
        <w:rPr>
          <w:rFonts w:ascii="Courier New" w:hAnsi="Courier New" w:cs="Courier New" w:hint="eastAsia"/>
          <w:sz w:val="24"/>
        </w:rPr>
        <w:t xml:space="preserve"> !</w:t>
      </w:r>
      <w:proofErr w:type="gramEnd"/>
      <w:r>
        <w:rPr>
          <w:rFonts w:ascii="Courier New" w:hAnsi="Courier New" w:cs="Courier New" w:hint="eastAsia"/>
          <w:sz w:val="24"/>
        </w:rPr>
        <w:t>= NULL)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  <w:r>
        <w:rPr>
          <w:rFonts w:ascii="Courier New" w:hAnsi="Courier New" w:cs="Courier New" w:hint="eastAsia"/>
          <w:sz w:val="24"/>
        </w:rPr>
        <w:cr/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示例</w:t>
      </w:r>
      <w:r>
        <w:rPr>
          <w:rFonts w:ascii="Courier New" w:hAnsi="Courier New" w:cs="Courier New" w:hint="eastAsia"/>
          <w:sz w:val="24"/>
        </w:rPr>
        <w:t>3</w:t>
      </w:r>
      <w:r>
        <w:rPr>
          <w:rFonts w:ascii="Courier New" w:hAnsi="Courier New" w:cs="Courier New" w:hint="eastAsia"/>
          <w:sz w:val="24"/>
        </w:rPr>
        <w:t>：如下例子不符合规范。</w:t>
      </w:r>
      <w:r>
        <w:rPr>
          <w:rFonts w:ascii="Courier New" w:hAnsi="Courier New" w:cs="Courier New" w:hint="eastAsia"/>
          <w:sz w:val="24"/>
        </w:rPr>
        <w:cr/>
        <w:t>switch (</w:t>
      </w:r>
      <w:proofErr w:type="spellStart"/>
      <w:r>
        <w:rPr>
          <w:rFonts w:ascii="Courier New" w:hAnsi="Courier New" w:cs="Courier New" w:hint="eastAsia"/>
          <w:sz w:val="24"/>
        </w:rPr>
        <w:t>dwCounter</w:t>
      </w:r>
      <w:proofErr w:type="spellEnd"/>
      <w:r>
        <w:rPr>
          <w:rFonts w:ascii="Courier New" w:hAnsi="Courier New" w:cs="Courier New" w:hint="eastAsia"/>
          <w:sz w:val="24"/>
        </w:rPr>
        <w:t>)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case 1: </w:t>
      </w:r>
      <w:proofErr w:type="spellStart"/>
      <w:r>
        <w:rPr>
          <w:rFonts w:ascii="Courier New" w:hAnsi="Courier New" w:cs="Courier New" w:hint="eastAsia"/>
          <w:sz w:val="24"/>
        </w:rPr>
        <w:t>dwCounter</w:t>
      </w:r>
      <w:proofErr w:type="spellEnd"/>
      <w:r>
        <w:rPr>
          <w:rFonts w:ascii="Courier New" w:hAnsi="Courier New" w:cs="Courier New" w:hint="eastAsia"/>
          <w:sz w:val="24"/>
        </w:rPr>
        <w:t>++;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break;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default:break</w:t>
      </w:r>
      <w:proofErr w:type="spellEnd"/>
      <w:proofErr w:type="gram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  <w:r>
        <w:rPr>
          <w:rFonts w:ascii="Courier New" w:hAnsi="Courier New" w:cs="Courier New" w:hint="eastAsia"/>
          <w:sz w:val="24"/>
        </w:rPr>
        <w:cr/>
      </w:r>
      <w:r>
        <w:rPr>
          <w:rFonts w:ascii="Courier New" w:hAnsi="Courier New" w:cs="Courier New" w:hint="eastAsia"/>
          <w:sz w:val="24"/>
        </w:rPr>
        <w:t>应如下书写：</w:t>
      </w:r>
      <w:r>
        <w:rPr>
          <w:rFonts w:ascii="Courier New" w:hAnsi="Courier New" w:cs="Courier New" w:hint="eastAsia"/>
          <w:sz w:val="24"/>
        </w:rPr>
        <w:cr/>
        <w:t>switch (</w:t>
      </w:r>
      <w:proofErr w:type="spellStart"/>
      <w:r>
        <w:rPr>
          <w:rFonts w:ascii="Courier New" w:hAnsi="Courier New" w:cs="Courier New" w:hint="eastAsia"/>
          <w:sz w:val="24"/>
        </w:rPr>
        <w:t>dwCounter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case 1: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</w:t>
      </w:r>
      <w:proofErr w:type="spellStart"/>
      <w:r>
        <w:rPr>
          <w:rFonts w:ascii="Courier New" w:hAnsi="Courier New" w:cs="Courier New" w:hint="eastAsia"/>
          <w:sz w:val="24"/>
        </w:rPr>
        <w:t>dwCounter</w:t>
      </w:r>
      <w:proofErr w:type="spellEnd"/>
      <w:r>
        <w:rPr>
          <w:rFonts w:ascii="Courier New" w:hAnsi="Courier New" w:cs="Courier New" w:hint="eastAsia"/>
          <w:sz w:val="24"/>
        </w:rPr>
        <w:t>++;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 xml:space="preserve">        break;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default: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break;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  <w:r>
        <w:rPr>
          <w:rFonts w:ascii="Courier New" w:hAnsi="Courier New" w:cs="Courier New" w:hint="eastAsia"/>
          <w:sz w:val="24"/>
        </w:rPr>
        <w:cr/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示例</w:t>
      </w:r>
      <w:r>
        <w:rPr>
          <w:rFonts w:ascii="Courier New" w:hAnsi="Courier New" w:cs="Courier New" w:hint="eastAsia"/>
          <w:sz w:val="24"/>
        </w:rPr>
        <w:t>4</w:t>
      </w:r>
      <w:r>
        <w:rPr>
          <w:rFonts w:ascii="Courier New" w:hAnsi="Courier New" w:cs="Courier New" w:hint="eastAsia"/>
          <w:sz w:val="24"/>
        </w:rPr>
        <w:t>：如下例子不符合规范。</w:t>
      </w:r>
      <w:r>
        <w:rPr>
          <w:rFonts w:ascii="Courier New" w:hAnsi="Courier New" w:cs="Courier New" w:hint="eastAsia"/>
          <w:sz w:val="24"/>
        </w:rPr>
        <w:cr/>
        <w:t>if (</w:t>
      </w:r>
      <w:proofErr w:type="spellStart"/>
      <w:r>
        <w:rPr>
          <w:rFonts w:ascii="Courier New" w:hAnsi="Courier New" w:cs="Courier New" w:hint="eastAsia"/>
          <w:sz w:val="24"/>
        </w:rPr>
        <w:t>pstUser</w:t>
      </w:r>
      <w:proofErr w:type="spellEnd"/>
      <w:r>
        <w:rPr>
          <w:rFonts w:ascii="Courier New" w:hAnsi="Courier New" w:cs="Courier New" w:hint="eastAsia"/>
          <w:sz w:val="24"/>
        </w:rPr>
        <w:t xml:space="preserve"> == NULL) return;</w:t>
      </w:r>
      <w:r>
        <w:rPr>
          <w:rFonts w:ascii="Courier New" w:hAnsi="Courier New" w:cs="Courier New" w:hint="eastAsia"/>
          <w:sz w:val="24"/>
        </w:rPr>
        <w:cr/>
        <w:t>else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应如下书写：</w:t>
      </w:r>
      <w:r>
        <w:rPr>
          <w:rFonts w:ascii="Courier New" w:hAnsi="Courier New" w:cs="Courier New" w:hint="eastAsia"/>
          <w:sz w:val="24"/>
        </w:rPr>
        <w:cr/>
        <w:t>if (</w:t>
      </w:r>
      <w:proofErr w:type="spellStart"/>
      <w:r>
        <w:rPr>
          <w:rFonts w:ascii="Courier New" w:hAnsi="Courier New" w:cs="Courier New" w:hint="eastAsia"/>
          <w:sz w:val="24"/>
        </w:rPr>
        <w:t>pstUser</w:t>
      </w:r>
      <w:proofErr w:type="spellEnd"/>
      <w:r>
        <w:rPr>
          <w:rFonts w:ascii="Courier New" w:hAnsi="Courier New" w:cs="Courier New" w:hint="eastAsia"/>
          <w:sz w:val="24"/>
        </w:rPr>
        <w:t xml:space="preserve"> == NULL)</w:t>
      </w:r>
      <w:r>
        <w:rPr>
          <w:rFonts w:ascii="Courier New" w:hAnsi="Courier New" w:cs="Courier New" w:hint="eastAsia"/>
          <w:sz w:val="24"/>
        </w:rPr>
        <w:cr/>
      </w:r>
      <w:r>
        <w:rPr>
          <w:rFonts w:ascii="Courier New" w:hAnsi="Courier New" w:cs="Courier New"/>
          <w:sz w:val="24"/>
        </w:rPr>
        <w:t>{</w:t>
      </w:r>
    </w:p>
    <w:p w:rsidR="00A82581" w:rsidRDefault="00D650A5">
      <w:pPr>
        <w:pStyle w:val="ab"/>
        <w:ind w:firstLine="42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return;</w:t>
      </w:r>
      <w:r>
        <w:rPr>
          <w:rFonts w:ascii="Courier New" w:hAnsi="Courier New" w:cs="Courier New" w:hint="eastAsia"/>
          <w:sz w:val="24"/>
        </w:rPr>
        <w:cr/>
      </w:r>
      <w:r>
        <w:rPr>
          <w:rFonts w:ascii="Courier New" w:hAnsi="Courier New" w:cs="Courier New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else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示例</w:t>
      </w:r>
      <w:r>
        <w:rPr>
          <w:rFonts w:ascii="Courier New" w:hAnsi="Courier New" w:cs="Courier New" w:hint="eastAsia"/>
          <w:sz w:val="24"/>
        </w:rPr>
        <w:t>5</w:t>
      </w:r>
      <w:r>
        <w:rPr>
          <w:rFonts w:ascii="Courier New" w:hAnsi="Courier New" w:cs="Courier New" w:hint="eastAsia"/>
          <w:sz w:val="24"/>
        </w:rPr>
        <w:t>：如下例子不符合规范。</w:t>
      </w:r>
      <w:r>
        <w:rPr>
          <w:rFonts w:ascii="Courier New" w:hAnsi="Courier New" w:cs="Courier New" w:hint="eastAsia"/>
          <w:sz w:val="24"/>
        </w:rPr>
        <w:cr/>
        <w:t>for (</w:t>
      </w:r>
      <w:proofErr w:type="spellStart"/>
      <w:r>
        <w:rPr>
          <w:rFonts w:ascii="Courier New" w:hAnsi="Courier New" w:cs="Courier New" w:hint="eastAsia"/>
          <w:sz w:val="24"/>
        </w:rPr>
        <w:t>i</w:t>
      </w:r>
      <w:proofErr w:type="spellEnd"/>
      <w:r>
        <w:rPr>
          <w:rFonts w:ascii="Courier New" w:hAnsi="Courier New" w:cs="Courier New" w:hint="eastAsia"/>
          <w:sz w:val="24"/>
        </w:rPr>
        <w:t xml:space="preserve"> = </w:t>
      </w:r>
      <w:proofErr w:type="gramStart"/>
      <w:r>
        <w:rPr>
          <w:rFonts w:ascii="Courier New" w:hAnsi="Courier New" w:cs="Courier New" w:hint="eastAsia"/>
          <w:sz w:val="24"/>
        </w:rPr>
        <w:t>0;i</w:t>
      </w:r>
      <w:proofErr w:type="gramEnd"/>
      <w:r>
        <w:rPr>
          <w:rFonts w:ascii="Courier New" w:hAnsi="Courier New" w:cs="Courier New" w:hint="eastAsia"/>
          <w:sz w:val="24"/>
        </w:rPr>
        <w:t xml:space="preserve"> &lt; 10;i++)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  <w:r>
        <w:rPr>
          <w:rFonts w:ascii="Courier New" w:hAnsi="Courier New" w:cs="Courier New" w:hint="eastAsia"/>
          <w:sz w:val="24"/>
        </w:rPr>
        <w:cr/>
      </w:r>
      <w:r>
        <w:rPr>
          <w:rFonts w:ascii="Courier New" w:hAnsi="Courier New" w:cs="Courier New" w:hint="eastAsia"/>
          <w:sz w:val="24"/>
        </w:rPr>
        <w:t>应如下书写：</w:t>
      </w:r>
      <w:r>
        <w:rPr>
          <w:rFonts w:ascii="Courier New" w:hAnsi="Courier New" w:cs="Courier New" w:hint="eastAsia"/>
          <w:sz w:val="24"/>
        </w:rPr>
        <w:cr/>
        <w:t>for (</w:t>
      </w:r>
      <w:proofErr w:type="spellStart"/>
      <w:r>
        <w:rPr>
          <w:rFonts w:ascii="Courier New" w:hAnsi="Courier New" w:cs="Courier New" w:hint="eastAsia"/>
          <w:sz w:val="24"/>
        </w:rPr>
        <w:t>i</w:t>
      </w:r>
      <w:proofErr w:type="spellEnd"/>
      <w:r>
        <w:rPr>
          <w:rFonts w:ascii="Courier New" w:hAnsi="Courier New" w:cs="Courier New" w:hint="eastAsia"/>
          <w:sz w:val="24"/>
        </w:rPr>
        <w:t xml:space="preserve"> = </w:t>
      </w:r>
      <w:proofErr w:type="gramStart"/>
      <w:r>
        <w:rPr>
          <w:rFonts w:ascii="Courier New" w:hAnsi="Courier New" w:cs="Courier New" w:hint="eastAsia"/>
          <w:sz w:val="24"/>
        </w:rPr>
        <w:t>0;i</w:t>
      </w:r>
      <w:proofErr w:type="gramEnd"/>
      <w:r>
        <w:rPr>
          <w:rFonts w:ascii="Courier New" w:hAnsi="Courier New" w:cs="Courier New" w:hint="eastAsia"/>
          <w:sz w:val="24"/>
        </w:rPr>
        <w:t xml:space="preserve"> &lt; 10;i++)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t>函数的开始、结构的定义及循环、判断等语句中的代码都要采用缩进风格。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示例：如下例子不符合规范。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r>
        <w:rPr>
          <w:rFonts w:ascii="Courier New" w:hAnsi="Courier New" w:cs="Courier New" w:hint="eastAsia"/>
          <w:sz w:val="24"/>
        </w:rPr>
        <w:t>isdn_Config</w:t>
      </w:r>
      <w:proofErr w:type="spellEnd"/>
      <w:r>
        <w:rPr>
          <w:rFonts w:ascii="Courier New" w:hAnsi="Courier New" w:cs="Courier New" w:hint="eastAsia"/>
          <w:sz w:val="24"/>
        </w:rPr>
        <w:t xml:space="preserve">(void) 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...; //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return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应该改为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r>
        <w:rPr>
          <w:rFonts w:ascii="Courier New" w:hAnsi="Courier New" w:cs="Courier New" w:hint="eastAsia"/>
          <w:sz w:val="24"/>
        </w:rPr>
        <w:t>isdn_Config</w:t>
      </w:r>
      <w:proofErr w:type="spellEnd"/>
      <w:r>
        <w:rPr>
          <w:rFonts w:ascii="Courier New" w:hAnsi="Courier New" w:cs="Courier New" w:hint="eastAsia"/>
          <w:sz w:val="24"/>
        </w:rPr>
        <w:t xml:space="preserve">(void) 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示例：如下例子不符合规范。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typedef struct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WORD </w:t>
      </w:r>
      <w:proofErr w:type="spellStart"/>
      <w:r>
        <w:rPr>
          <w:rFonts w:ascii="Courier New" w:hAnsi="Courier New" w:cs="Courier New" w:hint="eastAsia"/>
          <w:sz w:val="24"/>
        </w:rPr>
        <w:t>wSlot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WORD </w:t>
      </w:r>
      <w:proofErr w:type="spellStart"/>
      <w:r>
        <w:rPr>
          <w:rFonts w:ascii="Courier New" w:hAnsi="Courier New" w:cs="Courier New" w:hint="eastAsia"/>
          <w:sz w:val="24"/>
        </w:rPr>
        <w:t>wPort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 w:hint="eastAsia"/>
          <w:sz w:val="24"/>
        </w:rPr>
        <w:t>}ISDN</w:t>
      </w:r>
      <w:proofErr w:type="gramEnd"/>
      <w:r>
        <w:rPr>
          <w:rFonts w:ascii="Courier New" w:hAnsi="Courier New" w:cs="Courier New" w:hint="eastAsia"/>
          <w:sz w:val="24"/>
        </w:rPr>
        <w:t>_CONFIG;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应该改为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typedef struct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wSlot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wPort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 w:hint="eastAsia"/>
          <w:sz w:val="24"/>
        </w:rPr>
        <w:t>}ISDN</w:t>
      </w:r>
      <w:proofErr w:type="gramEnd"/>
      <w:r>
        <w:rPr>
          <w:rFonts w:ascii="Courier New" w:hAnsi="Courier New" w:cs="Courier New" w:hint="eastAsia"/>
          <w:sz w:val="24"/>
        </w:rPr>
        <w:t>_CONFIG;</w:t>
      </w:r>
    </w:p>
    <w:p w:rsidR="00A82581" w:rsidRDefault="00D650A5">
      <w:pPr>
        <w:pStyle w:val="3"/>
      </w:pPr>
      <w:r>
        <w:rPr>
          <w:rFonts w:hint="eastAsia"/>
        </w:rPr>
        <w:t>在switch的处理程序块中，case和default语句下的处理语句也要遵从语句缩进要求。</w:t>
      </w:r>
      <w:bookmarkEnd w:id="26"/>
      <w:bookmarkEnd w:id="27"/>
    </w:p>
    <w:p w:rsidR="00A82581" w:rsidRDefault="00D650A5">
      <w:r>
        <w:rPr>
          <w:rFonts w:hint="eastAsia"/>
        </w:rPr>
        <w:t>示例：</w:t>
      </w:r>
    </w:p>
    <w:p w:rsidR="00A82581" w:rsidRDefault="00D650A5">
      <w:r>
        <w:rPr>
          <w:rFonts w:hint="eastAsia"/>
        </w:rPr>
        <w:t>以下写法是不规范的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switch (wEvent)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case 1: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...; //program code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应该改为：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switch (wEvent)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case 1: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...; //program code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break;</w:t>
      </w:r>
    </w:p>
    <w:p w:rsidR="00A82581" w:rsidRDefault="00D650A5">
      <w:pPr>
        <w:ind w:firstLine="58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default:</w:t>
      </w:r>
    </w:p>
    <w:p w:rsidR="00A82581" w:rsidRDefault="00D650A5">
      <w:pPr>
        <w:ind w:firstLine="58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2581" w:rsidRDefault="00D650A5">
      <w:pPr>
        <w:pStyle w:val="3"/>
      </w:pPr>
      <w:bookmarkStart w:id="28" w:name="_Toc3022556"/>
      <w:bookmarkStart w:id="29" w:name="_Toc3022625"/>
      <w:r>
        <w:rPr>
          <w:rFonts w:hint="eastAsia"/>
        </w:rPr>
        <w:t>程序块的分界符（大括号'{'和'}'）应各独占一行并且位于同一列，同时与引用它们的语句左对齐。</w:t>
      </w:r>
      <w:bookmarkEnd w:id="28"/>
      <w:bookmarkEnd w:id="29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示例：如下例子不符合规范。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if (...)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 //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ExampleFun</w:t>
      </w:r>
      <w:proofErr w:type="spellEnd"/>
      <w:r>
        <w:rPr>
          <w:rFonts w:ascii="Courier New" w:hAnsi="Courier New" w:cs="Courier New" w:hint="eastAsia"/>
          <w:sz w:val="24"/>
        </w:rPr>
        <w:t>( void</w:t>
      </w:r>
      <w:proofErr w:type="gramEnd"/>
      <w:r>
        <w:rPr>
          <w:rFonts w:ascii="Courier New" w:hAnsi="Courier New" w:cs="Courier New" w:hint="eastAsia"/>
          <w:sz w:val="24"/>
        </w:rPr>
        <w:t xml:space="preserve"> )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 xml:space="preserve">    ... //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应如下书写。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if (...)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 //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ExampleFun</w:t>
      </w:r>
      <w:proofErr w:type="spellEnd"/>
      <w:r>
        <w:rPr>
          <w:rFonts w:ascii="Courier New" w:hAnsi="Courier New" w:cs="Courier New" w:hint="eastAsia"/>
          <w:sz w:val="24"/>
        </w:rPr>
        <w:t>( void</w:t>
      </w:r>
      <w:proofErr w:type="gramEnd"/>
      <w:r>
        <w:rPr>
          <w:rFonts w:ascii="Courier New" w:hAnsi="Courier New" w:cs="Courier New" w:hint="eastAsia"/>
          <w:sz w:val="24"/>
        </w:rPr>
        <w:t xml:space="preserve"> 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bookmarkStart w:id="30" w:name="_Toc3022562"/>
      <w:bookmarkStart w:id="31" w:name="_Toc3022631"/>
      <w:r>
        <w:rPr>
          <w:rFonts w:hint="eastAsia"/>
          <w:bCs/>
        </w:rPr>
        <w:t>函数头部应进行注释，列出：函数的名称、功能、输入参数、输出参数、返回值等。</w:t>
      </w:r>
      <w:bookmarkEnd w:id="30"/>
      <w:bookmarkEnd w:id="31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示例：编写函数时候按照下面这段注释编写。</w:t>
      </w:r>
      <w:r>
        <w:rPr>
          <w:rFonts w:hint="eastAsia"/>
          <w:sz w:val="24"/>
        </w:rPr>
        <w:cr/>
        <w:t>/*************************************************</w:t>
      </w:r>
      <w:r>
        <w:rPr>
          <w:rFonts w:hint="eastAsia"/>
          <w:sz w:val="24"/>
        </w:rPr>
        <w:cr/>
        <w:t xml:space="preserve">  </w:t>
      </w:r>
      <w:proofErr w:type="spellStart"/>
      <w:r>
        <w:rPr>
          <w:rFonts w:hint="eastAsia"/>
          <w:sz w:val="24"/>
        </w:rPr>
        <w:t>Func</w:t>
      </w:r>
      <w:proofErr w:type="spellEnd"/>
      <w:r>
        <w:rPr>
          <w:sz w:val="24"/>
        </w:rPr>
        <w:t xml:space="preserve"> Name</w:t>
      </w:r>
      <w:r>
        <w:rPr>
          <w:rFonts w:hint="eastAsia"/>
          <w:sz w:val="24"/>
        </w:rPr>
        <w:t>: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// 函数名称</w:t>
      </w:r>
      <w:r>
        <w:rPr>
          <w:rFonts w:hint="eastAsia"/>
          <w:sz w:val="24"/>
        </w:rPr>
        <w:cr/>
        <w:t xml:space="preserve">  Description:  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// 函数功能的描述</w:t>
      </w:r>
      <w:r>
        <w:rPr>
          <w:rFonts w:hint="eastAsia"/>
          <w:sz w:val="24"/>
        </w:rPr>
        <w:cr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Input:    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// 输入参数说明</w:t>
      </w:r>
      <w:r>
        <w:rPr>
          <w:rFonts w:hint="eastAsia"/>
          <w:sz w:val="24"/>
        </w:rPr>
        <w:cr/>
        <w:t xml:space="preserve">  Output:        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// 对输出参数和函数返回值的说明</w:t>
      </w:r>
      <w:r>
        <w:rPr>
          <w:rFonts w:hint="eastAsia"/>
          <w:sz w:val="24"/>
        </w:rPr>
        <w:cr/>
        <w:t>*************************************************/</w:t>
      </w:r>
    </w:p>
    <w:p w:rsidR="00A82581" w:rsidRDefault="00D650A5">
      <w:pPr>
        <w:pStyle w:val="3"/>
      </w:pPr>
      <w:r>
        <w:rPr>
          <w:rFonts w:hint="eastAsia"/>
        </w:rPr>
        <w:t xml:space="preserve"> </w:t>
      </w:r>
      <w:bookmarkStart w:id="32" w:name="_Toc3022563"/>
      <w:bookmarkStart w:id="33" w:name="_Toc3022632"/>
      <w:r>
        <w:rPr>
          <w:rFonts w:hint="eastAsia"/>
          <w:bCs/>
        </w:rPr>
        <w:t>注释应与其描述的代码相近，对代码的注释应放在其上方或右方（对单条语句的注释）相邻位置，不可放在下面。</w:t>
      </w:r>
      <w:bookmarkEnd w:id="32"/>
      <w:bookmarkEnd w:id="33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示例：如下例子不符合规范。</w:t>
      </w:r>
      <w:r>
        <w:rPr>
          <w:rFonts w:ascii="Courier New" w:hAnsi="Courier New" w:cs="Courier New" w:hint="eastAsia"/>
          <w:sz w:val="24"/>
        </w:rPr>
        <w:cr/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Init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>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//</w:t>
      </w:r>
      <w:r>
        <w:rPr>
          <w:rFonts w:ascii="Courier New" w:hAnsi="Courier New" w:cs="Courier New" w:hint="eastAsia"/>
          <w:sz w:val="24"/>
        </w:rPr>
        <w:t>初始化</w:t>
      </w:r>
      <w:r>
        <w:rPr>
          <w:rFonts w:ascii="Courier New" w:hAnsi="Courier New" w:cs="Courier New" w:hint="eastAsia"/>
          <w:sz w:val="24"/>
        </w:rPr>
        <w:t>ISDN</w:t>
      </w:r>
      <w:r>
        <w:rPr>
          <w:rFonts w:ascii="Courier New" w:hAnsi="Courier New" w:cs="Courier New" w:hint="eastAsia"/>
          <w:sz w:val="24"/>
        </w:rPr>
        <w:t>任务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应如下书写：</w:t>
      </w:r>
      <w:r>
        <w:rPr>
          <w:rFonts w:ascii="Courier New" w:hAnsi="Courier New" w:cs="Courier New" w:hint="eastAsia"/>
          <w:sz w:val="24"/>
        </w:rPr>
        <w:cr/>
        <w:t>//</w:t>
      </w:r>
      <w:r>
        <w:rPr>
          <w:rFonts w:ascii="Courier New" w:hAnsi="Courier New" w:cs="Courier New" w:hint="eastAsia"/>
          <w:sz w:val="24"/>
        </w:rPr>
        <w:t>初始化</w:t>
      </w:r>
      <w:r>
        <w:rPr>
          <w:rFonts w:ascii="Courier New" w:hAnsi="Courier New" w:cs="Courier New" w:hint="eastAsia"/>
          <w:sz w:val="24"/>
        </w:rPr>
        <w:t>ISDN</w:t>
      </w:r>
      <w:r>
        <w:rPr>
          <w:rFonts w:ascii="Courier New" w:hAnsi="Courier New" w:cs="Courier New" w:hint="eastAsia"/>
          <w:sz w:val="24"/>
        </w:rPr>
        <w:t>任务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Init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>);</w:t>
      </w:r>
    </w:p>
    <w:p w:rsidR="00A82581" w:rsidRDefault="00D650A5">
      <w:pPr>
        <w:pStyle w:val="3"/>
      </w:pPr>
      <w:bookmarkStart w:id="34" w:name="_Toc3022564"/>
      <w:bookmarkStart w:id="35" w:name="_Toc3022633"/>
      <w:r>
        <w:rPr>
          <w:rFonts w:hint="eastAsia"/>
        </w:rPr>
        <w:t>对有实际含义的变量或者常量的注释，应放在其上方相邻位置或右方。对宏的注释，应放在上面，不可放在其右方或下方。对数据结构的声明(包括数组、结构、类、枚举等)，注释应放在其上方相邻位置，不可放在下面；对结构中的每个域的注释放在此域的右方。</w:t>
      </w:r>
      <w:bookmarkEnd w:id="34"/>
      <w:bookmarkEnd w:id="35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以下写法不规范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#define ERROR_MSG_ON  //</w:t>
      </w:r>
      <w:r>
        <w:rPr>
          <w:rFonts w:ascii="Courier New" w:hAnsi="Courier New" w:cs="Courier New" w:hint="eastAsia"/>
          <w:sz w:val="24"/>
        </w:rPr>
        <w:t>错误信息打印输出开关</w:t>
      </w:r>
      <w:r>
        <w:rPr>
          <w:rFonts w:ascii="Courier New" w:hAnsi="Courier New" w:cs="Courier New" w:hint="eastAsia"/>
          <w:sz w:val="24"/>
        </w:rPr>
        <w:t xml:space="preserve">    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应改为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// </w:t>
      </w:r>
      <w:r>
        <w:rPr>
          <w:rFonts w:ascii="Courier New" w:hAnsi="Courier New" w:cs="Courier New" w:hint="eastAsia"/>
          <w:sz w:val="24"/>
        </w:rPr>
        <w:t>错误信息打印输出开关</w:t>
      </w:r>
      <w:r>
        <w:rPr>
          <w:rFonts w:ascii="Courier New" w:hAnsi="Courier New" w:cs="Courier New" w:hint="eastAsia"/>
          <w:sz w:val="24"/>
        </w:rPr>
        <w:t xml:space="preserve">    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#define ERROR_MSG_ON</w:t>
      </w:r>
    </w:p>
    <w:p w:rsidR="00A82581" w:rsidRDefault="00D650A5">
      <w:pPr>
        <w:pStyle w:val="3"/>
      </w:pPr>
      <w:r>
        <w:rPr>
          <w:rFonts w:hint="eastAsia"/>
        </w:rPr>
        <w:t>允许使用</w:t>
      </w:r>
      <w:r>
        <w:t>”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进行注释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示例：以下注释是允许的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// </w:t>
      </w:r>
      <w:r>
        <w:rPr>
          <w:rFonts w:ascii="Courier New" w:hAnsi="Courier New" w:cs="Courier New" w:hint="eastAsia"/>
          <w:sz w:val="24"/>
        </w:rPr>
        <w:t>根据</w:t>
      </w:r>
      <w:r>
        <w:rPr>
          <w:rFonts w:ascii="Courier New" w:hAnsi="Courier New" w:cs="Courier New" w:hint="eastAsia"/>
          <w:sz w:val="24"/>
        </w:rPr>
        <w:t>CFM</w:t>
      </w:r>
      <w:r>
        <w:rPr>
          <w:rFonts w:ascii="Courier New" w:hAnsi="Courier New" w:cs="Courier New" w:hint="eastAsia"/>
          <w:sz w:val="24"/>
        </w:rPr>
        <w:t>所存的配置信息更新接口配置信息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isdn_SetConfigData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2"/>
        <w:rPr>
          <w:i w:val="0"/>
          <w:iCs/>
        </w:rPr>
      </w:pPr>
      <w:bookmarkStart w:id="36" w:name="_Toc3022635"/>
      <w:bookmarkStart w:id="37" w:name="_Toc3022706"/>
      <w:bookmarkStart w:id="38" w:name="_Toc64099711"/>
      <w:r>
        <w:rPr>
          <w:rFonts w:hint="eastAsia"/>
          <w:i w:val="0"/>
          <w:iCs/>
        </w:rPr>
        <w:t>标识符命名</w:t>
      </w:r>
      <w:bookmarkEnd w:id="36"/>
      <w:bookmarkEnd w:id="37"/>
      <w:bookmarkEnd w:id="38"/>
    </w:p>
    <w:p w:rsidR="00A82581" w:rsidRDefault="00D650A5">
      <w:pPr>
        <w:pStyle w:val="3"/>
      </w:pPr>
      <w:bookmarkStart w:id="39" w:name="_Toc3022568"/>
      <w:bookmarkStart w:id="40" w:name="_Toc3022637"/>
      <w:r>
        <w:rPr>
          <w:rFonts w:hint="eastAsia"/>
        </w:rPr>
        <w:t>局部变量采用大小写混排的匈牙利方式命名，命名格式为前缀+变量名称</w:t>
      </w:r>
      <w:bookmarkEnd w:id="39"/>
      <w:bookmarkEnd w:id="40"/>
      <w:r>
        <w:rPr>
          <w:rFonts w:hint="eastAsia"/>
        </w:rPr>
        <w:t>，其中变量名由一个或一个以上的单词组成，每个单词首字母大写，其余一律小写。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说明：前缀要表明变量类型。下表为定义变量时候使用的前缀。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3025"/>
        <w:gridCol w:w="2661"/>
      </w:tblGrid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前缀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类型名称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BOOLEAN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布尔型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by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无符号字符型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WORD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无符号短整型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DWORD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sz w:val="24"/>
              </w:rPr>
              <w:t>dw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无符号长整型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hort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短整型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</w:tr>
      <w:tr w:rsidR="00FA767F">
        <w:tc>
          <w:tcPr>
            <w:tcW w:w="2843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长整型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sz w:val="24"/>
              </w:rPr>
              <w:t>st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结构类型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un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联合类型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by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BYTE的指针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pw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WORD的指针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pdw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DWORD的指针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pst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结构的指针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pun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联合的指针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pa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数组的指针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pfn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函数指针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pm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消息的指针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c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字符型的指针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s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短整型的指针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i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整型的指针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l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长整型的指针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pp(根据类型添加其他前缀)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指针的指针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aby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BYTE数组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aw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WORD数组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adw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DWORD数组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ast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结构数组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aun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联合数组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afn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函数数组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字符型数组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s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短整型数组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i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整型数组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l</w:t>
            </w:r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长整型数组</w:t>
            </w:r>
          </w:p>
        </w:tc>
      </w:tr>
      <w:tr w:rsidR="00FA767F">
        <w:tc>
          <w:tcPr>
            <w:tcW w:w="2843" w:type="dxa"/>
          </w:tcPr>
          <w:p w:rsidR="00FA767F" w:rsidRDefault="00FA767F"/>
        </w:tc>
        <w:tc>
          <w:tcPr>
            <w:tcW w:w="3025" w:type="dxa"/>
          </w:tcPr>
          <w:p w:rsidR="00A82581" w:rsidRDefault="00D650A5">
            <w:pPr>
              <w:pStyle w:val="ab"/>
              <w:rPr>
                <w:sz w:val="24"/>
              </w:rPr>
            </w:pPr>
            <w:proofErr w:type="spellStart"/>
            <w:r>
              <w:rPr>
                <w:sz w:val="24"/>
              </w:rPr>
              <w:t>sz</w:t>
            </w:r>
            <w:proofErr w:type="spellEnd"/>
          </w:p>
        </w:tc>
        <w:tc>
          <w:tcPr>
            <w:tcW w:w="2661" w:type="dxa"/>
          </w:tcPr>
          <w:p w:rsidR="00A82581" w:rsidRDefault="00D650A5">
            <w:pPr>
              <w:pStyle w:val="ab"/>
              <w:rPr>
                <w:sz w:val="24"/>
              </w:rPr>
            </w:pPr>
            <w:r>
              <w:rPr>
                <w:rFonts w:hint="eastAsia"/>
                <w:sz w:val="24"/>
              </w:rPr>
              <w:t>以</w:t>
            </w:r>
            <w:r>
              <w:rPr>
                <w:sz w:val="24"/>
              </w:rPr>
              <w:t>null</w:t>
            </w:r>
            <w:r>
              <w:rPr>
                <w:rFonts w:hint="eastAsia"/>
                <w:sz w:val="24"/>
              </w:rPr>
              <w:t>结尾的字符串型</w:t>
            </w:r>
          </w:p>
        </w:tc>
      </w:tr>
    </w:tbl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 </w:t>
      </w:r>
      <w:r>
        <w:rPr>
          <w:sz w:val="24"/>
        </w:rPr>
        <w:t>注</w:t>
      </w:r>
      <w:r>
        <w:rPr>
          <w:rFonts w:hint="eastAsia"/>
          <w:sz w:val="24"/>
        </w:rPr>
        <w:t>：类成员变量前应加前缀 m_ ;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 以下的书写不规范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WORD slot;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BYTE *</w:t>
      </w:r>
      <w:proofErr w:type="spellStart"/>
      <w:r>
        <w:rPr>
          <w:rFonts w:ascii="Courier New" w:hAnsi="Courier New" w:cs="Courier New" w:hint="eastAsia"/>
          <w:sz w:val="24"/>
        </w:rPr>
        <w:t>byAccess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DWORD </w:t>
      </w:r>
      <w:proofErr w:type="spellStart"/>
      <w:r>
        <w:rPr>
          <w:rFonts w:ascii="Courier New" w:hAnsi="Courier New" w:cs="Courier New" w:hint="eastAsia"/>
          <w:sz w:val="24"/>
        </w:rPr>
        <w:t>arp_frame_count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应该写作：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WORD </w:t>
      </w:r>
      <w:proofErr w:type="spellStart"/>
      <w:r>
        <w:rPr>
          <w:rFonts w:ascii="Courier New" w:hAnsi="Courier New" w:cs="Courier New" w:hint="eastAsia"/>
          <w:sz w:val="24"/>
        </w:rPr>
        <w:t>wSlot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BYTE *</w:t>
      </w:r>
      <w:proofErr w:type="spellStart"/>
      <w:r>
        <w:rPr>
          <w:rFonts w:ascii="Courier New" w:hAnsi="Courier New" w:cs="Courier New" w:hint="eastAsia"/>
          <w:sz w:val="24"/>
        </w:rPr>
        <w:t>pbyAccess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DWORD </w:t>
      </w:r>
      <w:proofErr w:type="spellStart"/>
      <w:r>
        <w:rPr>
          <w:rFonts w:ascii="Courier New" w:hAnsi="Courier New" w:cs="Courier New" w:hint="eastAsia"/>
          <w:sz w:val="24"/>
        </w:rPr>
        <w:t>dwArpFrameCount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3"/>
      </w:pPr>
      <w:r>
        <w:rPr>
          <w:rFonts w:hint="eastAsia"/>
        </w:rPr>
        <w:t>普通宏的定义使用全大写字母加下划线的方式，结构为：子系统+下划线+宏内容名称。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#define </w:t>
      </w:r>
      <w:r>
        <w:rPr>
          <w:rFonts w:ascii="Courier New" w:hAnsi="Courier New" w:cs="Courier New" w:hint="eastAsia"/>
          <w:sz w:val="24"/>
        </w:rPr>
        <w:t>IP</w:t>
      </w:r>
      <w:r>
        <w:rPr>
          <w:rFonts w:ascii="Courier New" w:hAnsi="Courier New" w:cs="Courier New"/>
          <w:sz w:val="24"/>
        </w:rPr>
        <w:t>_</w:t>
      </w:r>
      <w:r>
        <w:rPr>
          <w:rFonts w:ascii="Courier New" w:hAnsi="Courier New" w:cs="Courier New" w:hint="eastAsia"/>
          <w:sz w:val="24"/>
        </w:rPr>
        <w:t>MAX</w:t>
      </w:r>
      <w:r>
        <w:rPr>
          <w:rFonts w:ascii="Courier New" w:hAnsi="Courier New" w:cs="Courier New"/>
          <w:sz w:val="24"/>
        </w:rPr>
        <w:t>_</w:t>
      </w:r>
      <w:r>
        <w:rPr>
          <w:rFonts w:ascii="Courier New" w:hAnsi="Courier New" w:cs="Courier New" w:hint="eastAsia"/>
          <w:sz w:val="24"/>
        </w:rPr>
        <w:t>HWA</w:t>
      </w:r>
      <w:r>
        <w:rPr>
          <w:rFonts w:ascii="Courier New" w:hAnsi="Courier New" w:cs="Courier New"/>
          <w:sz w:val="24"/>
        </w:rPr>
        <w:t>_</w:t>
      </w:r>
      <w:r>
        <w:rPr>
          <w:rFonts w:ascii="Courier New" w:hAnsi="Courier New" w:cs="Courier New" w:hint="eastAsia"/>
          <w:sz w:val="24"/>
        </w:rPr>
        <w:t>LEN</w:t>
      </w:r>
      <w:r>
        <w:rPr>
          <w:rFonts w:ascii="Courier New" w:hAnsi="Courier New" w:cs="Courier New"/>
          <w:sz w:val="24"/>
        </w:rPr>
        <w:t xml:space="preserve">    6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#define </w:t>
      </w:r>
      <w:r>
        <w:rPr>
          <w:rFonts w:ascii="Courier New" w:hAnsi="Courier New" w:cs="Courier New" w:hint="eastAsia"/>
          <w:sz w:val="24"/>
        </w:rPr>
        <w:t>IP</w:t>
      </w:r>
      <w:r>
        <w:rPr>
          <w:rFonts w:ascii="Courier New" w:hAnsi="Courier New" w:cs="Courier New"/>
          <w:sz w:val="24"/>
        </w:rPr>
        <w:t xml:space="preserve">_VER(x)    </w:t>
      </w:r>
      <w:r>
        <w:rPr>
          <w:rFonts w:ascii="Courier New" w:hAnsi="Courier New" w:cs="Courier New" w:hint="eastAsia"/>
          <w:sz w:val="24"/>
        </w:rPr>
        <w:t xml:space="preserve">  </w:t>
      </w:r>
      <w:proofErr w:type="gramStart"/>
      <w:r>
        <w:rPr>
          <w:rFonts w:ascii="Courier New" w:hAnsi="Courier New" w:cs="Courier New" w:hint="eastAsia"/>
          <w:sz w:val="24"/>
        </w:rPr>
        <w:t xml:space="preserve">   (</w:t>
      </w:r>
      <w:proofErr w:type="gramEnd"/>
      <w:r>
        <w:rPr>
          <w:rFonts w:ascii="Courier New" w:hAnsi="Courier New" w:cs="Courier New"/>
          <w:sz w:val="24"/>
        </w:rPr>
        <w:t>(x &gt;&gt;4)</w:t>
      </w:r>
      <w:r>
        <w:rPr>
          <w:rFonts w:ascii="Courier New" w:hAnsi="Courier New" w:cs="Courier New" w:hint="eastAsia"/>
          <w:sz w:val="24"/>
        </w:rPr>
        <w:t xml:space="preserve"> </w:t>
      </w:r>
      <w:r>
        <w:rPr>
          <w:rFonts w:ascii="Courier New" w:hAnsi="Courier New" w:cs="Courier New"/>
          <w:sz w:val="24"/>
        </w:rPr>
        <w:t>&amp; 0xF0</w:t>
      </w:r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3"/>
      </w:pPr>
      <w:r>
        <w:rPr>
          <w:rFonts w:hint="eastAsia"/>
        </w:rPr>
        <w:t>函数的命名为：前缀+下划线+字符串。其中前缀为全小写的子系统名称，字符串由一个或多个单词组成，每个单词首字母大写，其他字母小写。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 xml:space="preserve">void </w:t>
      </w:r>
      <w:proofErr w:type="spellStart"/>
      <w:r>
        <w:rPr>
          <w:rFonts w:ascii="Courier New" w:hAnsi="Courier New" w:cs="Courier New"/>
          <w:sz w:val="24"/>
        </w:rPr>
        <w:t>MsgCreate</w:t>
      </w:r>
      <w:proofErr w:type="spellEnd"/>
      <w:r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 w:hint="eastAsia"/>
          <w:sz w:val="24"/>
        </w:rPr>
        <w:t>void</w:t>
      </w:r>
      <w:r>
        <w:rPr>
          <w:rFonts w:ascii="Courier New" w:hAnsi="Courier New" w:cs="Courier New"/>
          <w:sz w:val="24"/>
        </w:rPr>
        <w:t>)</w:t>
      </w:r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/>
          <w:sz w:val="24"/>
        </w:rPr>
        <w:t>icmp_PktRecv</w:t>
      </w:r>
      <w:proofErr w:type="spellEnd"/>
      <w:r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 w:hint="eastAsia"/>
          <w:sz w:val="24"/>
        </w:rPr>
        <w:t>void</w:t>
      </w:r>
      <w:r>
        <w:rPr>
          <w:rFonts w:ascii="Courier New" w:hAnsi="Courier New" w:cs="Courier New"/>
          <w:sz w:val="24"/>
        </w:rPr>
        <w:t>)</w:t>
      </w:r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3"/>
      </w:pPr>
      <w:r>
        <w:rPr>
          <w:rFonts w:hint="eastAsia"/>
        </w:rPr>
        <w:t xml:space="preserve"> 调试用的编译开关是开头为下划线的全大写字符串，具体格式是：下划线+DEBUG+子系统名称</w:t>
      </w:r>
      <w:r>
        <w:t>+</w:t>
      </w:r>
      <w:r>
        <w:rPr>
          <w:rFonts w:hint="eastAsia"/>
        </w:rPr>
        <w:t>下划线+名称。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  <w:r>
        <w:rPr>
          <w:b/>
          <w:sz w:val="24"/>
        </w:rPr>
        <w:t>_</w:t>
      </w:r>
      <w:r>
        <w:rPr>
          <w:rFonts w:hint="eastAsia"/>
          <w:b/>
          <w:sz w:val="24"/>
        </w:rPr>
        <w:t>DEBUG_</w:t>
      </w:r>
      <w:r>
        <w:rPr>
          <w:b/>
          <w:sz w:val="24"/>
        </w:rPr>
        <w:t>IP</w:t>
      </w:r>
      <w:r>
        <w:rPr>
          <w:rFonts w:hint="eastAsia"/>
          <w:b/>
          <w:sz w:val="24"/>
        </w:rPr>
        <w:t>F</w:t>
      </w:r>
      <w:r>
        <w:rPr>
          <w:b/>
          <w:sz w:val="24"/>
        </w:rPr>
        <w:t>_</w:t>
      </w:r>
      <w:r>
        <w:rPr>
          <w:rFonts w:hint="eastAsia"/>
          <w:b/>
          <w:sz w:val="24"/>
        </w:rPr>
        <w:t>IP</w:t>
      </w:r>
      <w:r>
        <w:rPr>
          <w:b/>
          <w:sz w:val="24"/>
        </w:rPr>
        <w:t>_</w:t>
      </w:r>
      <w:r>
        <w:rPr>
          <w:rFonts w:hint="eastAsia"/>
          <w:b/>
          <w:sz w:val="24"/>
        </w:rPr>
        <w:t>PACKET、</w:t>
      </w:r>
      <w:r>
        <w:rPr>
          <w:b/>
          <w:sz w:val="24"/>
        </w:rPr>
        <w:t>_</w:t>
      </w:r>
      <w:r>
        <w:rPr>
          <w:rFonts w:hint="eastAsia"/>
          <w:b/>
          <w:sz w:val="24"/>
        </w:rPr>
        <w:t>DEBUG</w:t>
      </w:r>
      <w:r>
        <w:rPr>
          <w:b/>
          <w:sz w:val="24"/>
        </w:rPr>
        <w:t>_</w:t>
      </w:r>
      <w:r>
        <w:rPr>
          <w:rFonts w:hint="eastAsia"/>
          <w:b/>
          <w:sz w:val="24"/>
        </w:rPr>
        <w:t>TCP</w:t>
      </w:r>
      <w:r>
        <w:rPr>
          <w:b/>
          <w:sz w:val="24"/>
        </w:rPr>
        <w:t>_</w:t>
      </w:r>
      <w:r>
        <w:rPr>
          <w:rFonts w:hint="eastAsia"/>
          <w:b/>
          <w:sz w:val="24"/>
        </w:rPr>
        <w:t>OPTION</w:t>
      </w:r>
      <w:r>
        <w:rPr>
          <w:rFonts w:hint="eastAsia"/>
          <w:sz w:val="24"/>
        </w:rPr>
        <w:t>等。</w:t>
      </w:r>
    </w:p>
    <w:p w:rsidR="00A82581" w:rsidRDefault="00D650A5">
      <w:pPr>
        <w:pStyle w:val="3"/>
      </w:pPr>
      <w:r>
        <w:rPr>
          <w:rFonts w:hint="eastAsia"/>
        </w:rPr>
        <w:t xml:space="preserve"> 结构联合类型命名规则为：子系统名称+下划线+结构名称、子系统名称+下划线+联合名称，其中所有字母大写。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typedef struct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</w:t>
      </w:r>
    </w:p>
    <w:p w:rsidR="00A82581" w:rsidRDefault="00D650A5">
      <w:pPr>
        <w:pStyle w:val="ab"/>
        <w:rPr>
          <w:rFonts w:ascii="Courier New" w:hAnsi="Courier New" w:cs="Courier New"/>
          <w:b/>
          <w:bCs/>
          <w:sz w:val="24"/>
        </w:rPr>
      </w:pPr>
      <w:proofErr w:type="gramStart"/>
      <w:r>
        <w:rPr>
          <w:rFonts w:ascii="Courier New" w:hAnsi="Courier New" w:cs="Courier New" w:hint="eastAsia"/>
          <w:sz w:val="24"/>
        </w:rPr>
        <w:t>}IP</w:t>
      </w:r>
      <w:proofErr w:type="gramEnd"/>
      <w:r>
        <w:rPr>
          <w:rFonts w:ascii="Courier New" w:hAnsi="Courier New" w:cs="Courier New"/>
          <w:sz w:val="24"/>
        </w:rPr>
        <w:t>_</w:t>
      </w:r>
      <w:r>
        <w:rPr>
          <w:rFonts w:ascii="Courier New" w:hAnsi="Courier New" w:cs="Courier New" w:hint="eastAsia"/>
          <w:sz w:val="24"/>
        </w:rPr>
        <w:t>TRACEROUTE;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typedef union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</w:t>
      </w:r>
    </w:p>
    <w:p w:rsidR="00A82581" w:rsidRDefault="00D650A5">
      <w:pPr>
        <w:pStyle w:val="ab"/>
        <w:rPr>
          <w:rFonts w:ascii="Courier New" w:hAnsi="Courier New" w:cs="Courier New"/>
          <w:b/>
          <w:bCs/>
          <w:sz w:val="24"/>
        </w:rPr>
      </w:pPr>
      <w:proofErr w:type="gramStart"/>
      <w:r>
        <w:rPr>
          <w:rFonts w:ascii="Courier New" w:hAnsi="Courier New" w:cs="Courier New" w:hint="eastAsia"/>
          <w:sz w:val="24"/>
        </w:rPr>
        <w:t>}ICMP</w:t>
      </w:r>
      <w:proofErr w:type="gramEnd"/>
      <w:r>
        <w:rPr>
          <w:rFonts w:ascii="Courier New" w:hAnsi="Courier New" w:cs="Courier New"/>
          <w:sz w:val="24"/>
        </w:rPr>
        <w:t>_PKT</w:t>
      </w:r>
      <w:r>
        <w:rPr>
          <w:rFonts w:ascii="Courier New" w:hAnsi="Courier New" w:cs="Courier New" w:hint="eastAsia"/>
          <w:b/>
          <w:bCs/>
          <w:sz w:val="24"/>
        </w:rPr>
        <w:t>;</w:t>
      </w:r>
    </w:p>
    <w:p w:rsidR="00A82581" w:rsidRDefault="00D650A5">
      <w:pPr>
        <w:pStyle w:val="3"/>
      </w:pPr>
      <w:r>
        <w:rPr>
          <w:rFonts w:hint="eastAsia"/>
        </w:rPr>
        <w:t>全局变量命名的具体格式是：前缀+下划线+子系统名+下划线+字符串，其中前缀为小写的“</w:t>
      </w:r>
      <w:r>
        <w:t>g</w:t>
      </w:r>
      <w:r>
        <w:rPr>
          <w:rFonts w:hint="eastAsia"/>
        </w:rPr>
        <w:t>”，子系统名称全部小写，字符串由一个或多个单词组成，每个单词首字母大写，其他字母小写。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  <w:proofErr w:type="spellStart"/>
      <w:r>
        <w:rPr>
          <w:b/>
          <w:sz w:val="24"/>
        </w:rPr>
        <w:t>g_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cmp_TraceRouteQueue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b/>
          <w:sz w:val="24"/>
        </w:rPr>
        <w:t>g_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spf_InterfList</w:t>
      </w:r>
      <w:proofErr w:type="spellEnd"/>
      <w:r>
        <w:rPr>
          <w:rFonts w:hint="eastAsia"/>
          <w:sz w:val="24"/>
        </w:rPr>
        <w:t>等。</w:t>
      </w:r>
    </w:p>
    <w:p w:rsidR="00A82581" w:rsidRDefault="00D650A5">
      <w:pPr>
        <w:pStyle w:val="3"/>
      </w:pPr>
      <w:r>
        <w:rPr>
          <w:rFonts w:hint="eastAsia"/>
        </w:rPr>
        <w:t>消息宏定义的采用</w:t>
      </w:r>
      <w:r w:rsidR="00A11ACC">
        <w:rPr>
          <w:rFonts w:hint="eastAsia"/>
        </w:rPr>
        <w:t>以下</w:t>
      </w:r>
      <w:r>
        <w:rPr>
          <w:rFonts w:hint="eastAsia"/>
        </w:rPr>
        <w:t>格式：前缀+下划线+字符串+下划线+后缀。其中前缀采用小写的“m</w:t>
      </w:r>
      <w:r>
        <w:t>m</w:t>
      </w:r>
      <w:r>
        <w:rPr>
          <w:rFonts w:hint="eastAsia"/>
        </w:rPr>
        <w:t>”，字符串标记消息宏的具体含义，由一个或多个单词组成，每个单词首字母大写，其他字母小写，后缀为</w:t>
      </w:r>
      <w:r>
        <w:t>XXXtoYYY</w:t>
      </w:r>
      <w:r>
        <w:rPr>
          <w:rFonts w:hint="eastAsia"/>
        </w:rPr>
        <w:t>，表示消息的传送方向，XXX表示源子系统名，YYY为目的子系统名，全部用大写字母表示。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  <w:proofErr w:type="spellStart"/>
      <w:r>
        <w:rPr>
          <w:b/>
          <w:sz w:val="24"/>
        </w:rPr>
        <w:t>mm_AddRoute_BGPtoRTMGT</w:t>
      </w:r>
      <w:proofErr w:type="spellEnd"/>
      <w:r>
        <w:rPr>
          <w:rFonts w:hint="eastAsia"/>
          <w:sz w:val="24"/>
        </w:rPr>
        <w:t>表示从BGP协议发送到路由管理实体的增加一条路由的消息，</w:t>
      </w:r>
      <w:proofErr w:type="spellStart"/>
      <w:r>
        <w:rPr>
          <w:b/>
          <w:sz w:val="24"/>
        </w:rPr>
        <w:t>mm_ShowIpRoute_CLIto</w:t>
      </w:r>
      <w:r>
        <w:rPr>
          <w:rFonts w:hint="eastAsia"/>
          <w:b/>
          <w:sz w:val="24"/>
        </w:rPr>
        <w:t>RTMGT</w:t>
      </w:r>
      <w:proofErr w:type="spellEnd"/>
      <w:r>
        <w:rPr>
          <w:rFonts w:hint="eastAsia"/>
          <w:sz w:val="24"/>
        </w:rPr>
        <w:t>表示从CLI发送到路由管理子系统的要求显示路由表的消息。</w:t>
      </w:r>
    </w:p>
    <w:p w:rsidR="00A82581" w:rsidRDefault="00D650A5">
      <w:pPr>
        <w:pStyle w:val="2"/>
        <w:rPr>
          <w:i w:val="0"/>
          <w:iCs/>
        </w:rPr>
      </w:pPr>
      <w:bookmarkStart w:id="41" w:name="_Toc3022649"/>
      <w:bookmarkStart w:id="42" w:name="_Toc3022708"/>
      <w:bookmarkStart w:id="43" w:name="_Toc64099712"/>
      <w:r>
        <w:rPr>
          <w:rFonts w:hint="eastAsia"/>
          <w:i w:val="0"/>
          <w:iCs/>
        </w:rPr>
        <w:t>函数</w:t>
      </w:r>
      <w:bookmarkEnd w:id="41"/>
      <w:bookmarkEnd w:id="42"/>
      <w:r>
        <w:rPr>
          <w:rFonts w:hint="eastAsia"/>
          <w:i w:val="0"/>
          <w:iCs/>
        </w:rPr>
        <w:t>与宏</w:t>
      </w:r>
      <w:bookmarkEnd w:id="43"/>
    </w:p>
    <w:p w:rsidR="00A82581" w:rsidRDefault="00D650A5">
      <w:pPr>
        <w:pStyle w:val="3"/>
      </w:pPr>
      <w:bookmarkStart w:id="44" w:name="_Toc3022581"/>
      <w:bookmarkStart w:id="45" w:name="_Toc3022650"/>
      <w:r>
        <w:rPr>
          <w:rFonts w:hint="eastAsia"/>
        </w:rPr>
        <w:t>对函数的返回值要仔细、全面地处理。</w:t>
      </w:r>
      <w:bookmarkEnd w:id="44"/>
      <w:bookmarkEnd w:id="45"/>
    </w:p>
    <w:p w:rsidR="00A82581" w:rsidRDefault="00D650A5">
      <w:r>
        <w:rPr>
          <w:rFonts w:hint="eastAsia"/>
        </w:rPr>
        <w:t>说明：对提供返回值的函数，尤其是接口函数，其返回值必须检查。</w:t>
      </w:r>
    </w:p>
    <w:p w:rsidR="00A82581" w:rsidRDefault="00D650A5">
      <w:r>
        <w:rPr>
          <w:rFonts w:hint="eastAsia"/>
        </w:rPr>
        <w:t>示例：以下函数是不规范的。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isdn_SendMessage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MsgPost</w:t>
      </w:r>
      <w:proofErr w:type="spellEnd"/>
      <w:r>
        <w:rPr>
          <w:rFonts w:ascii="Courier New" w:hAnsi="Courier New" w:cs="Courier New" w:hint="eastAsia"/>
          <w:sz w:val="24"/>
        </w:rPr>
        <w:t xml:space="preserve">(...); // </w:t>
      </w:r>
      <w:r>
        <w:rPr>
          <w:rFonts w:ascii="Courier New" w:hAnsi="Courier New" w:cs="Courier New" w:hint="eastAsia"/>
          <w:sz w:val="24"/>
        </w:rPr>
        <w:t>发送消息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应该改作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isdn_SendMessage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INT32 </w:t>
      </w:r>
      <w:proofErr w:type="spellStart"/>
      <w:r>
        <w:rPr>
          <w:rFonts w:ascii="Courier New" w:hAnsi="Courier New" w:cs="Courier New" w:hint="eastAsia"/>
          <w:sz w:val="24"/>
        </w:rPr>
        <w:t>iPost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iPost</w:t>
      </w:r>
      <w:proofErr w:type="spellEnd"/>
      <w:r>
        <w:rPr>
          <w:rFonts w:ascii="Courier New" w:hAnsi="Courier New" w:cs="Courier New" w:hint="eastAsia"/>
          <w:sz w:val="24"/>
        </w:rPr>
        <w:t xml:space="preserve"> = </w:t>
      </w:r>
      <w:proofErr w:type="spellStart"/>
      <w:r>
        <w:rPr>
          <w:rFonts w:ascii="Courier New" w:hAnsi="Courier New" w:cs="Courier New" w:hint="eastAsia"/>
          <w:sz w:val="24"/>
        </w:rPr>
        <w:t>MsgPost</w:t>
      </w:r>
      <w:proofErr w:type="spellEnd"/>
      <w:r>
        <w:rPr>
          <w:rFonts w:ascii="Courier New" w:hAnsi="Courier New" w:cs="Courier New" w:hint="eastAsia"/>
          <w:sz w:val="24"/>
        </w:rPr>
        <w:t xml:space="preserve">(...); // </w:t>
      </w:r>
      <w:r>
        <w:rPr>
          <w:rFonts w:ascii="Courier New" w:hAnsi="Courier New" w:cs="Courier New" w:hint="eastAsia"/>
          <w:sz w:val="24"/>
        </w:rPr>
        <w:t>发送消息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if (</w:t>
      </w:r>
      <w:proofErr w:type="spellStart"/>
      <w:r>
        <w:rPr>
          <w:rFonts w:ascii="Courier New" w:hAnsi="Courier New" w:cs="Courier New" w:hint="eastAsia"/>
          <w:sz w:val="24"/>
        </w:rPr>
        <w:t>iPost</w:t>
      </w:r>
      <w:proofErr w:type="spellEnd"/>
      <w:r>
        <w:rPr>
          <w:rFonts w:ascii="Courier New" w:hAnsi="Courier New" w:cs="Courier New" w:hint="eastAsia"/>
          <w:sz w:val="24"/>
        </w:rPr>
        <w:t xml:space="preserve"> == OK)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</w:t>
      </w:r>
      <w:r>
        <w:rPr>
          <w:rFonts w:ascii="Courier New" w:hAnsi="Courier New" w:cs="Courier New" w:hint="eastAsia"/>
          <w:sz w:val="24"/>
        </w:rPr>
        <w:t>处理代码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else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</w:t>
      </w:r>
      <w:r>
        <w:rPr>
          <w:rFonts w:ascii="Courier New" w:hAnsi="Courier New" w:cs="Courier New" w:hint="eastAsia"/>
          <w:sz w:val="24"/>
        </w:rPr>
        <w:t>处理代码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bookmarkStart w:id="46" w:name="_Toc3022582"/>
      <w:bookmarkStart w:id="47" w:name="_Toc3022651"/>
      <w:r>
        <w:rPr>
          <w:rFonts w:hint="eastAsia"/>
        </w:rPr>
        <w:t>接口函数的输入参数（尤其是指针和数组下标）、非输入参数的合法性必须检查。</w:t>
      </w:r>
      <w:bookmarkEnd w:id="46"/>
      <w:bookmarkEnd w:id="47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hint="eastAsia"/>
          <w:sz w:val="24"/>
        </w:rPr>
        <w:t>说明：函数的输入主要有两种：一种是参数输入；另一种是非参数输入，包括全局变量、数据文件等，这些参数都需要作检查。</w:t>
      </w:r>
      <w:r>
        <w:rPr>
          <w:rFonts w:hint="eastAsia"/>
          <w:sz w:val="24"/>
        </w:rPr>
        <w:cr/>
        <w:t>示例：下函数的实现不符合规范。</w:t>
      </w:r>
      <w:r>
        <w:rPr>
          <w:rFonts w:hint="eastAsia"/>
          <w:sz w:val="24"/>
        </w:rPr>
        <w:cr/>
      </w:r>
      <w:r>
        <w:rPr>
          <w:rFonts w:ascii="Courier New" w:hAnsi="Courier New" w:cs="Courier New" w:hint="eastAsia"/>
          <w:sz w:val="24"/>
        </w:rPr>
        <w:t xml:space="preserve">RESULT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Receive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>NI_CELL *</w:t>
      </w:r>
      <w:proofErr w:type="spellStart"/>
      <w:r>
        <w:rPr>
          <w:rFonts w:ascii="Courier New" w:hAnsi="Courier New" w:cs="Courier New" w:hint="eastAsia"/>
          <w:sz w:val="24"/>
        </w:rPr>
        <w:t>pstCell,SK_BUF</w:t>
      </w:r>
      <w:proofErr w:type="spellEnd"/>
      <w:r>
        <w:rPr>
          <w:rFonts w:ascii="Courier New" w:hAnsi="Courier New" w:cs="Courier New" w:hint="eastAsia"/>
          <w:sz w:val="24"/>
        </w:rPr>
        <w:t xml:space="preserve"> *</w:t>
      </w:r>
      <w:proofErr w:type="spellStart"/>
      <w:r>
        <w:rPr>
          <w:rFonts w:ascii="Courier New" w:hAnsi="Courier New" w:cs="Courier New" w:hint="eastAsia"/>
          <w:sz w:val="24"/>
        </w:rPr>
        <w:t>pstSkBuf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...; //</w:t>
      </w:r>
      <w:r>
        <w:rPr>
          <w:rFonts w:ascii="Courier New" w:hAnsi="Courier New" w:cs="Courier New" w:hint="eastAsia"/>
          <w:sz w:val="24"/>
        </w:rPr>
        <w:t>接收数据代码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return OK;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应改作以下写法。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RESULT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Receive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>NI_CELL *</w:t>
      </w:r>
      <w:proofErr w:type="spellStart"/>
      <w:r>
        <w:rPr>
          <w:rFonts w:ascii="Courier New" w:hAnsi="Courier New" w:cs="Courier New" w:hint="eastAsia"/>
          <w:sz w:val="24"/>
        </w:rPr>
        <w:t>pstCell,SK_BUF</w:t>
      </w:r>
      <w:proofErr w:type="spellEnd"/>
      <w:r>
        <w:rPr>
          <w:rFonts w:ascii="Courier New" w:hAnsi="Courier New" w:cs="Courier New" w:hint="eastAsia"/>
          <w:sz w:val="24"/>
        </w:rPr>
        <w:t xml:space="preserve"> *</w:t>
      </w:r>
      <w:proofErr w:type="spellStart"/>
      <w:r>
        <w:rPr>
          <w:rFonts w:ascii="Courier New" w:hAnsi="Courier New" w:cs="Courier New" w:hint="eastAsia"/>
          <w:sz w:val="24"/>
        </w:rPr>
        <w:t>pstSkBuf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if ((</w:t>
      </w:r>
      <w:proofErr w:type="spellStart"/>
      <w:r>
        <w:rPr>
          <w:rFonts w:ascii="Courier New" w:hAnsi="Courier New" w:cs="Courier New" w:hint="eastAsia"/>
          <w:sz w:val="24"/>
        </w:rPr>
        <w:t>pstCell</w:t>
      </w:r>
      <w:proofErr w:type="spellEnd"/>
      <w:r>
        <w:rPr>
          <w:rFonts w:ascii="Courier New" w:hAnsi="Courier New" w:cs="Courier New" w:hint="eastAsia"/>
          <w:sz w:val="24"/>
        </w:rPr>
        <w:t xml:space="preserve"> == NULL) || (</w:t>
      </w:r>
      <w:proofErr w:type="spellStart"/>
      <w:r>
        <w:rPr>
          <w:rFonts w:ascii="Courier New" w:hAnsi="Courier New" w:cs="Courier New" w:hint="eastAsia"/>
          <w:sz w:val="24"/>
        </w:rPr>
        <w:t>pstSkBuf</w:t>
      </w:r>
      <w:proofErr w:type="spellEnd"/>
      <w:r>
        <w:rPr>
          <w:rFonts w:ascii="Courier New" w:hAnsi="Courier New" w:cs="Courier New" w:hint="eastAsia"/>
          <w:sz w:val="24"/>
        </w:rPr>
        <w:t xml:space="preserve"> == NULL))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 FALSE;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...; //</w:t>
      </w:r>
      <w:r>
        <w:rPr>
          <w:rFonts w:ascii="Courier New" w:hAnsi="Courier New" w:cs="Courier New" w:hint="eastAsia"/>
          <w:sz w:val="24"/>
        </w:rPr>
        <w:t>接收数据代码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return OK;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t>禁止把函数的参数作为工作变量。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hint="eastAsia"/>
          <w:sz w:val="24"/>
        </w:rPr>
        <w:t>说明：需要做改变的参数，应该先用局部变量代之，最后再将该局部变量的内容赋给该参数。</w:t>
      </w:r>
      <w:r>
        <w:rPr>
          <w:rFonts w:hint="eastAsia"/>
          <w:sz w:val="24"/>
        </w:rPr>
        <w:cr/>
        <w:t>示例：下函数的实现不符合规范。</w:t>
      </w:r>
      <w:r>
        <w:rPr>
          <w:rFonts w:hint="eastAsia"/>
          <w:sz w:val="24"/>
        </w:rPr>
        <w:cr/>
      </w:r>
      <w:r>
        <w:rPr>
          <w:rFonts w:ascii="Courier New" w:hAnsi="Courier New" w:cs="Courier New" w:hint="eastAsia"/>
          <w:sz w:val="24"/>
        </w:rPr>
        <w:t xml:space="preserve">BOOLEAN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SumData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 xml:space="preserve">WORD </w:t>
      </w:r>
      <w:proofErr w:type="spellStart"/>
      <w:r>
        <w:rPr>
          <w:rFonts w:ascii="Courier New" w:hAnsi="Courier New" w:cs="Courier New" w:hint="eastAsia"/>
          <w:sz w:val="24"/>
        </w:rPr>
        <w:t>wNumber,WORD</w:t>
      </w:r>
      <w:proofErr w:type="spellEnd"/>
      <w:r>
        <w:rPr>
          <w:rFonts w:ascii="Courier New" w:hAnsi="Courier New" w:cs="Courier New" w:hint="eastAsia"/>
          <w:sz w:val="24"/>
        </w:rPr>
        <w:t xml:space="preserve"> *</w:t>
      </w:r>
      <w:proofErr w:type="spellStart"/>
      <w:r>
        <w:rPr>
          <w:rFonts w:ascii="Courier New" w:hAnsi="Courier New" w:cs="Courier New" w:hint="eastAsia"/>
          <w:sz w:val="24"/>
        </w:rPr>
        <w:t>pwData</w:t>
      </w:r>
      <w:proofErr w:type="spellEnd"/>
      <w:r>
        <w:rPr>
          <w:rFonts w:ascii="Courier New" w:hAnsi="Courier New" w:cs="Courier New" w:hint="eastAsia"/>
          <w:sz w:val="24"/>
        </w:rPr>
        <w:t>, WORD *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if ((</w:t>
      </w:r>
      <w:proofErr w:type="spellStart"/>
      <w:r>
        <w:rPr>
          <w:rFonts w:ascii="Courier New" w:hAnsi="Courier New" w:cs="Courier New" w:hint="eastAsia"/>
          <w:sz w:val="24"/>
        </w:rPr>
        <w:t>pwData</w:t>
      </w:r>
      <w:proofErr w:type="spellEnd"/>
      <w:r>
        <w:rPr>
          <w:rFonts w:ascii="Courier New" w:hAnsi="Courier New" w:cs="Courier New" w:hint="eastAsia"/>
          <w:sz w:val="24"/>
        </w:rPr>
        <w:t xml:space="preserve"> == NULL) || (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 xml:space="preserve"> == NULL))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 FALSE;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*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for (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 xml:space="preserve"> = 0; 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 xml:space="preserve"> &lt; </w:t>
      </w:r>
      <w:proofErr w:type="spellStart"/>
      <w:r>
        <w:rPr>
          <w:rFonts w:ascii="Courier New" w:hAnsi="Courier New" w:cs="Courier New" w:hint="eastAsia"/>
          <w:sz w:val="24"/>
        </w:rPr>
        <w:t>wNumber</w:t>
      </w:r>
      <w:proofErr w:type="spellEnd"/>
      <w:r>
        <w:rPr>
          <w:rFonts w:ascii="Courier New" w:hAnsi="Courier New" w:cs="Courier New" w:hint="eastAsia"/>
          <w:sz w:val="24"/>
        </w:rPr>
        <w:t xml:space="preserve">; 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>++)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 xml:space="preserve">        *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 xml:space="preserve"> += </w:t>
      </w:r>
      <w:proofErr w:type="spellStart"/>
      <w:r>
        <w:rPr>
          <w:rFonts w:ascii="Courier New" w:hAnsi="Courier New" w:cs="Courier New" w:hint="eastAsia"/>
          <w:sz w:val="24"/>
        </w:rPr>
        <w:t>pwData</w:t>
      </w:r>
      <w:proofErr w:type="spellEnd"/>
      <w:r>
        <w:rPr>
          <w:rFonts w:ascii="Courier New" w:hAnsi="Courier New" w:cs="Courier New" w:hint="eastAsia"/>
          <w:sz w:val="24"/>
        </w:rPr>
        <w:t>[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 xml:space="preserve">]; // 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>成了工作变量，不规范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return TRUE;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应改作以下写法。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BOOLEAN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SumData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 xml:space="preserve">WORD </w:t>
      </w:r>
      <w:proofErr w:type="spellStart"/>
      <w:r>
        <w:rPr>
          <w:rFonts w:ascii="Courier New" w:hAnsi="Courier New" w:cs="Courier New" w:hint="eastAsia"/>
          <w:sz w:val="24"/>
        </w:rPr>
        <w:t>wNumber,WORD</w:t>
      </w:r>
      <w:proofErr w:type="spellEnd"/>
      <w:r>
        <w:rPr>
          <w:rFonts w:ascii="Courier New" w:hAnsi="Courier New" w:cs="Courier New" w:hint="eastAsia"/>
          <w:sz w:val="24"/>
        </w:rPr>
        <w:t xml:space="preserve"> *</w:t>
      </w:r>
      <w:proofErr w:type="spellStart"/>
      <w:r>
        <w:rPr>
          <w:rFonts w:ascii="Courier New" w:hAnsi="Courier New" w:cs="Courier New" w:hint="eastAsia"/>
          <w:sz w:val="24"/>
        </w:rPr>
        <w:t>pwData</w:t>
      </w:r>
      <w:proofErr w:type="spellEnd"/>
      <w:r>
        <w:rPr>
          <w:rFonts w:ascii="Courier New" w:hAnsi="Courier New" w:cs="Courier New" w:hint="eastAsia"/>
          <w:sz w:val="24"/>
        </w:rPr>
        <w:t>, WORD *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WORD </w:t>
      </w:r>
      <w:proofErr w:type="spellStart"/>
      <w:r>
        <w:rPr>
          <w:rFonts w:ascii="Courier New" w:hAnsi="Courier New" w:cs="Courier New" w:hint="eastAsia"/>
          <w:sz w:val="24"/>
        </w:rPr>
        <w:t>wSumTemp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if ((</w:t>
      </w:r>
      <w:proofErr w:type="spellStart"/>
      <w:r>
        <w:rPr>
          <w:rFonts w:ascii="Courier New" w:hAnsi="Courier New" w:cs="Courier New" w:hint="eastAsia"/>
          <w:sz w:val="24"/>
        </w:rPr>
        <w:t>pwData</w:t>
      </w:r>
      <w:proofErr w:type="spellEnd"/>
      <w:r>
        <w:rPr>
          <w:rFonts w:ascii="Courier New" w:hAnsi="Courier New" w:cs="Courier New" w:hint="eastAsia"/>
          <w:sz w:val="24"/>
        </w:rPr>
        <w:t xml:space="preserve"> == NULL) || (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 xml:space="preserve"> == NULL))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 FALSE;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wSumTemp</w:t>
      </w:r>
      <w:proofErr w:type="spellEnd"/>
      <w:r>
        <w:rPr>
          <w:rFonts w:ascii="Courier New" w:hAnsi="Courier New" w:cs="Courier New" w:hint="eastAsia"/>
          <w:sz w:val="24"/>
        </w:rPr>
        <w:t xml:space="preserve">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for (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 xml:space="preserve"> = 0; 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 xml:space="preserve"> &lt; </w:t>
      </w:r>
      <w:proofErr w:type="spellStart"/>
      <w:r>
        <w:rPr>
          <w:rFonts w:ascii="Courier New" w:hAnsi="Courier New" w:cs="Courier New" w:hint="eastAsia"/>
          <w:sz w:val="24"/>
        </w:rPr>
        <w:t>wNumber</w:t>
      </w:r>
      <w:proofErr w:type="spellEnd"/>
      <w:r>
        <w:rPr>
          <w:rFonts w:ascii="Courier New" w:hAnsi="Courier New" w:cs="Courier New" w:hint="eastAsia"/>
          <w:sz w:val="24"/>
        </w:rPr>
        <w:t xml:space="preserve">; 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>++)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</w:t>
      </w:r>
      <w:proofErr w:type="spellStart"/>
      <w:r>
        <w:rPr>
          <w:rFonts w:ascii="Courier New" w:hAnsi="Courier New" w:cs="Courier New" w:hint="eastAsia"/>
          <w:sz w:val="24"/>
        </w:rPr>
        <w:t>wSumTemp</w:t>
      </w:r>
      <w:proofErr w:type="spellEnd"/>
      <w:r>
        <w:rPr>
          <w:rFonts w:ascii="Courier New" w:hAnsi="Courier New" w:cs="Courier New" w:hint="eastAsia"/>
          <w:sz w:val="24"/>
        </w:rPr>
        <w:t xml:space="preserve"> += </w:t>
      </w:r>
      <w:proofErr w:type="spellStart"/>
      <w:r>
        <w:rPr>
          <w:rFonts w:ascii="Courier New" w:hAnsi="Courier New" w:cs="Courier New" w:hint="eastAsia"/>
          <w:sz w:val="24"/>
        </w:rPr>
        <w:t>pwData</w:t>
      </w:r>
      <w:proofErr w:type="spellEnd"/>
      <w:r>
        <w:rPr>
          <w:rFonts w:ascii="Courier New" w:hAnsi="Courier New" w:cs="Courier New" w:hint="eastAsia"/>
          <w:sz w:val="24"/>
        </w:rPr>
        <w:t>[</w:t>
      </w:r>
      <w:proofErr w:type="spellStart"/>
      <w:r>
        <w:rPr>
          <w:rFonts w:ascii="Courier New" w:hAnsi="Courier New" w:cs="Courier New" w:hint="eastAsia"/>
          <w:sz w:val="24"/>
        </w:rPr>
        <w:t>wCount</w:t>
      </w:r>
      <w:proofErr w:type="spellEnd"/>
      <w:r>
        <w:rPr>
          <w:rFonts w:ascii="Courier New" w:hAnsi="Courier New" w:cs="Courier New" w:hint="eastAsia"/>
          <w:sz w:val="24"/>
        </w:rPr>
        <w:t>];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*</w:t>
      </w:r>
      <w:proofErr w:type="spellStart"/>
      <w:r>
        <w:rPr>
          <w:rFonts w:ascii="Courier New" w:hAnsi="Courier New" w:cs="Courier New" w:hint="eastAsia"/>
          <w:sz w:val="24"/>
        </w:rPr>
        <w:t>pwSum</w:t>
      </w:r>
      <w:proofErr w:type="spellEnd"/>
      <w:r>
        <w:rPr>
          <w:rFonts w:ascii="Courier New" w:hAnsi="Courier New" w:cs="Courier New" w:hint="eastAsia"/>
          <w:sz w:val="24"/>
        </w:rPr>
        <w:t xml:space="preserve"> = </w:t>
      </w:r>
      <w:proofErr w:type="spellStart"/>
      <w:r>
        <w:rPr>
          <w:rFonts w:ascii="Courier New" w:hAnsi="Courier New" w:cs="Courier New" w:hint="eastAsia"/>
          <w:sz w:val="24"/>
        </w:rPr>
        <w:t>wSumTemp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return TRUE;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t>对于没有参数的函数，要定义为void。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说明：目的减少函数间接口的复杂度。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示例：如下函数写作不规范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BOOLEAN </w:t>
      </w:r>
      <w:proofErr w:type="spellStart"/>
      <w:r>
        <w:rPr>
          <w:rFonts w:ascii="Courier New" w:hAnsi="Courier New" w:cs="Courier New" w:hint="eastAsia"/>
          <w:sz w:val="24"/>
        </w:rPr>
        <w:t>isdn_</w:t>
      </w:r>
      <w:proofErr w:type="gramStart"/>
      <w:r>
        <w:rPr>
          <w:rFonts w:ascii="Courier New" w:hAnsi="Courier New" w:cs="Courier New" w:hint="eastAsia"/>
          <w:sz w:val="24"/>
        </w:rPr>
        <w:t>Init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 TRUE;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应改作：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BOOLEAN </w:t>
      </w:r>
      <w:proofErr w:type="spellStart"/>
      <w:r>
        <w:rPr>
          <w:rFonts w:ascii="Courier New" w:hAnsi="Courier New" w:cs="Courier New" w:hint="eastAsia"/>
          <w:sz w:val="24"/>
        </w:rPr>
        <w:t>isdn_Init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 TRUE;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t>明确函数的返回值，当函数不需要返回值时要定义为void。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示例：如下函数写作不规范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isdn_InitCtrlBlock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应改作：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bookmarkStart w:id="48" w:name="_Toc3022594"/>
      <w:bookmarkStart w:id="49" w:name="_Toc3022663"/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isdn_InitCtrlBlock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lastRenderedPageBreak/>
        <w:t>用宏定义表达式时，要使用完备的括号。</w:t>
      </w:r>
      <w:bookmarkEnd w:id="48"/>
      <w:bookmarkEnd w:id="49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示例：如下定义的宏都存在一定的风险，不符合规范。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MAX(</w:t>
      </w:r>
      <w:proofErr w:type="spellStart"/>
      <w:proofErr w:type="gramStart"/>
      <w:r>
        <w:rPr>
          <w:rFonts w:ascii="Courier New" w:hAnsi="Courier New" w:cs="Courier New"/>
          <w:sz w:val="24"/>
        </w:rPr>
        <w:t>a,b</w:t>
      </w:r>
      <w:proofErr w:type="spellEnd"/>
      <w:proofErr w:type="gramEnd"/>
      <w:r>
        <w:rPr>
          <w:rFonts w:ascii="Courier New" w:hAnsi="Courier New" w:cs="Courier New"/>
          <w:sz w:val="24"/>
        </w:rPr>
        <w:t>)  a &gt; b ? a : b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MAX(</w:t>
      </w:r>
      <w:proofErr w:type="spellStart"/>
      <w:proofErr w:type="gramStart"/>
      <w:r>
        <w:rPr>
          <w:rFonts w:ascii="Courier New" w:hAnsi="Courier New" w:cs="Courier New"/>
          <w:sz w:val="24"/>
        </w:rPr>
        <w:t>a,b</w:t>
      </w:r>
      <w:proofErr w:type="spellEnd"/>
      <w:proofErr w:type="gramEnd"/>
      <w:r>
        <w:rPr>
          <w:rFonts w:ascii="Courier New" w:hAnsi="Courier New" w:cs="Courier New"/>
          <w:sz w:val="24"/>
        </w:rPr>
        <w:t>)  (a &gt; b ? a : b)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MAX(</w:t>
      </w:r>
      <w:proofErr w:type="spellStart"/>
      <w:proofErr w:type="gramStart"/>
      <w:r>
        <w:rPr>
          <w:rFonts w:ascii="Courier New" w:hAnsi="Courier New" w:cs="Courier New"/>
          <w:sz w:val="24"/>
        </w:rPr>
        <w:t>a,b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)  (a) &gt; (b) ? </w:t>
      </w:r>
      <w:proofErr w:type="gramStart"/>
      <w:r>
        <w:rPr>
          <w:rFonts w:ascii="Courier New" w:hAnsi="Courier New" w:cs="Courier New"/>
          <w:sz w:val="24"/>
        </w:rPr>
        <w:t>(a) :</w:t>
      </w:r>
      <w:proofErr w:type="gramEnd"/>
      <w:r>
        <w:rPr>
          <w:rFonts w:ascii="Courier New" w:hAnsi="Courier New" w:cs="Courier New"/>
          <w:sz w:val="24"/>
        </w:rPr>
        <w:t xml:space="preserve"> (b)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正确的定义应为：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MAX(</w:t>
      </w:r>
      <w:proofErr w:type="spellStart"/>
      <w:proofErr w:type="gramStart"/>
      <w:r>
        <w:rPr>
          <w:rFonts w:ascii="Courier New" w:hAnsi="Courier New" w:cs="Courier New"/>
          <w:sz w:val="24"/>
        </w:rPr>
        <w:t>a,b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)  ((a) &gt; (b) ? </w:t>
      </w:r>
      <w:proofErr w:type="gramStart"/>
      <w:r>
        <w:rPr>
          <w:rFonts w:ascii="Courier New" w:hAnsi="Courier New" w:cs="Courier New"/>
          <w:sz w:val="24"/>
        </w:rPr>
        <w:t>(a) :</w:t>
      </w:r>
      <w:proofErr w:type="gramEnd"/>
      <w:r>
        <w:rPr>
          <w:rFonts w:ascii="Courier New" w:hAnsi="Courier New" w:cs="Courier New"/>
          <w:sz w:val="24"/>
        </w:rPr>
        <w:t xml:space="preserve"> (b))</w:t>
      </w:r>
    </w:p>
    <w:p w:rsidR="00A82581" w:rsidRDefault="00D650A5">
      <w:pPr>
        <w:pStyle w:val="3"/>
      </w:pPr>
      <w:r>
        <w:rPr>
          <w:rFonts w:hint="eastAsia"/>
        </w:rPr>
        <w:t xml:space="preserve"> </w:t>
      </w:r>
      <w:bookmarkStart w:id="50" w:name="_Toc3022595"/>
      <w:bookmarkStart w:id="51" w:name="_Toc3022664"/>
      <w:r>
        <w:rPr>
          <w:rFonts w:hint="eastAsia"/>
          <w:bCs/>
        </w:rPr>
        <w:t>将宏所定义的多条表达式放在大括号中。</w:t>
      </w:r>
      <w:bookmarkEnd w:id="50"/>
      <w:bookmarkEnd w:id="51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示例：下面的定义不规范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#define ISDN_INIT_</w:t>
      </w:r>
      <w:proofErr w:type="gramStart"/>
      <w:r>
        <w:rPr>
          <w:rFonts w:ascii="Courier New" w:hAnsi="Courier New" w:cs="Courier New" w:hint="eastAsia"/>
          <w:sz w:val="24"/>
        </w:rPr>
        <w:t>VALUE(</w:t>
      </w:r>
      <w:proofErr w:type="gramEnd"/>
      <w:r>
        <w:rPr>
          <w:rFonts w:ascii="Courier New" w:hAnsi="Courier New" w:cs="Courier New" w:hint="eastAsia"/>
          <w:sz w:val="24"/>
        </w:rPr>
        <w:t>a, b) \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a = </w:t>
      </w:r>
      <w:proofErr w:type="gramStart"/>
      <w:r>
        <w:rPr>
          <w:rFonts w:ascii="Courier New" w:hAnsi="Courier New" w:cs="Courier New" w:hint="eastAsia"/>
          <w:sz w:val="24"/>
        </w:rPr>
        <w:t>0;\</w:t>
      </w:r>
      <w:proofErr w:type="gramEnd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b = 0;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正确的用法应为：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#define ISDN_INIT_</w:t>
      </w:r>
      <w:proofErr w:type="gramStart"/>
      <w:r>
        <w:rPr>
          <w:rFonts w:ascii="Courier New" w:hAnsi="Courier New" w:cs="Courier New" w:hint="eastAsia"/>
          <w:sz w:val="24"/>
        </w:rPr>
        <w:t>VALUE(</w:t>
      </w:r>
      <w:proofErr w:type="gramEnd"/>
      <w:r>
        <w:rPr>
          <w:rFonts w:ascii="Courier New" w:hAnsi="Courier New" w:cs="Courier New" w:hint="eastAsia"/>
          <w:sz w:val="24"/>
        </w:rPr>
        <w:t>a, b) \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{\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a = </w:t>
      </w:r>
      <w:proofErr w:type="gramStart"/>
      <w:r>
        <w:rPr>
          <w:rFonts w:ascii="Courier New" w:hAnsi="Courier New" w:cs="Courier New" w:hint="eastAsia"/>
          <w:sz w:val="24"/>
        </w:rPr>
        <w:t>0;\</w:t>
      </w:r>
      <w:proofErr w:type="gramEnd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b = </w:t>
      </w:r>
      <w:proofErr w:type="gramStart"/>
      <w:r>
        <w:rPr>
          <w:rFonts w:ascii="Courier New" w:hAnsi="Courier New" w:cs="Courier New" w:hint="eastAsia"/>
          <w:sz w:val="24"/>
        </w:rPr>
        <w:t>0;\</w:t>
      </w:r>
      <w:proofErr w:type="gramEnd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bookmarkStart w:id="52" w:name="_Toc3022596"/>
      <w:bookmarkStart w:id="53" w:name="_Toc3022665"/>
      <w:r>
        <w:rPr>
          <w:rFonts w:hint="eastAsia"/>
          <w:bCs/>
        </w:rPr>
        <w:t>使用宏时，不允许参数发生变化。</w:t>
      </w:r>
      <w:bookmarkEnd w:id="52"/>
      <w:bookmarkEnd w:id="53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hint="eastAsia"/>
          <w:sz w:val="24"/>
        </w:rPr>
        <w:t>示例：如下用法导致错误。</w:t>
      </w:r>
      <w:r>
        <w:rPr>
          <w:rFonts w:hint="eastAsia"/>
          <w:sz w:val="24"/>
        </w:rPr>
        <w:cr/>
      </w:r>
      <w:r>
        <w:rPr>
          <w:rFonts w:ascii="Courier New" w:hAnsi="Courier New" w:cs="Courier New"/>
          <w:sz w:val="24"/>
        </w:rPr>
        <w:t xml:space="preserve">#define </w:t>
      </w:r>
      <w:proofErr w:type="gramStart"/>
      <w:r>
        <w:rPr>
          <w:rFonts w:ascii="Courier New" w:hAnsi="Courier New" w:cs="Courier New"/>
          <w:sz w:val="24"/>
        </w:rPr>
        <w:t>MAX(</w:t>
      </w:r>
      <w:proofErr w:type="gramEnd"/>
      <w:r>
        <w:rPr>
          <w:rFonts w:ascii="Courier New" w:hAnsi="Courier New" w:cs="Courier New"/>
          <w:sz w:val="24"/>
        </w:rPr>
        <w:t xml:space="preserve">a, b)   ((a) &gt; (b) ? </w:t>
      </w:r>
      <w:proofErr w:type="gramStart"/>
      <w:r>
        <w:rPr>
          <w:rFonts w:ascii="Courier New" w:hAnsi="Courier New" w:cs="Courier New"/>
          <w:sz w:val="24"/>
        </w:rPr>
        <w:t>(a) :</w:t>
      </w:r>
      <w:proofErr w:type="gramEnd"/>
      <w:r>
        <w:rPr>
          <w:rFonts w:ascii="Courier New" w:hAnsi="Courier New" w:cs="Courier New"/>
          <w:sz w:val="24"/>
        </w:rPr>
        <w:t xml:space="preserve"> (b))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iR</w:t>
      </w:r>
      <w:r>
        <w:rPr>
          <w:rFonts w:ascii="Courier New" w:hAnsi="Courier New" w:cs="Courier New"/>
          <w:sz w:val="24"/>
        </w:rPr>
        <w:t>esult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gramStart"/>
      <w:r>
        <w:rPr>
          <w:rFonts w:ascii="Courier New" w:hAnsi="Courier New" w:cs="Courier New"/>
          <w:sz w:val="24"/>
        </w:rPr>
        <w:t>MAX(</w:t>
      </w:r>
      <w:proofErr w:type="spellStart"/>
      <w:proofErr w:type="gramEnd"/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Rx</w:t>
      </w:r>
      <w:proofErr w:type="spellEnd"/>
      <w:r>
        <w:rPr>
          <w:rFonts w:ascii="Courier New" w:hAnsi="Courier New" w:cs="Courier New"/>
          <w:sz w:val="24"/>
        </w:rPr>
        <w:t>++,</w:t>
      </w:r>
      <w:proofErr w:type="spellStart"/>
      <w:r>
        <w:rPr>
          <w:rFonts w:ascii="Courier New" w:hAnsi="Courier New" w:cs="Courier New" w:hint="eastAsia"/>
          <w:sz w:val="24"/>
        </w:rPr>
        <w:t>iTx</w:t>
      </w:r>
      <w:proofErr w:type="spellEnd"/>
      <w:r>
        <w:rPr>
          <w:rFonts w:ascii="Courier New" w:hAnsi="Courier New" w:cs="Courier New"/>
          <w:sz w:val="24"/>
        </w:rPr>
        <w:t>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将被预处理器解释为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iR</w:t>
      </w:r>
      <w:r>
        <w:rPr>
          <w:rFonts w:ascii="Courier New" w:hAnsi="Courier New" w:cs="Courier New"/>
          <w:sz w:val="24"/>
        </w:rPr>
        <w:t>esult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 w:hint="eastAsia"/>
          <w:sz w:val="24"/>
        </w:rPr>
        <w:t>(</w:t>
      </w:r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Rx</w:t>
      </w:r>
      <w:proofErr w:type="spellEnd"/>
      <w:r>
        <w:rPr>
          <w:rFonts w:ascii="Courier New" w:hAnsi="Courier New" w:cs="Courier New"/>
          <w:sz w:val="24"/>
        </w:rPr>
        <w:t>++) &gt; (</w:t>
      </w:r>
      <w:proofErr w:type="spellStart"/>
      <w:r>
        <w:rPr>
          <w:rFonts w:ascii="Courier New" w:hAnsi="Courier New" w:cs="Courier New" w:hint="eastAsia"/>
          <w:sz w:val="24"/>
        </w:rPr>
        <w:t>iTx</w:t>
      </w:r>
      <w:proofErr w:type="spellEnd"/>
      <w:proofErr w:type="gramStart"/>
      <w:r>
        <w:rPr>
          <w:rFonts w:ascii="Courier New" w:hAnsi="Courier New" w:cs="Courier New"/>
          <w:sz w:val="24"/>
        </w:rPr>
        <w:t>) ?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Rx</w:t>
      </w:r>
      <w:proofErr w:type="spellEnd"/>
      <w:r>
        <w:rPr>
          <w:rFonts w:ascii="Courier New" w:hAnsi="Courier New" w:cs="Courier New"/>
          <w:sz w:val="24"/>
        </w:rPr>
        <w:t>++</w:t>
      </w:r>
      <w:proofErr w:type="gramStart"/>
      <w:r>
        <w:rPr>
          <w:rFonts w:ascii="Courier New" w:hAnsi="Courier New" w:cs="Courier New"/>
          <w:sz w:val="24"/>
        </w:rPr>
        <w:t>) :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 w:hint="eastAsia"/>
          <w:sz w:val="24"/>
        </w:rPr>
        <w:t>iTx</w:t>
      </w:r>
      <w:proofErr w:type="spellEnd"/>
      <w:r>
        <w:rPr>
          <w:rFonts w:ascii="Courier New" w:hAnsi="Courier New" w:cs="Courier New"/>
          <w:sz w:val="24"/>
        </w:rPr>
        <w:t>)</w:t>
      </w:r>
      <w:r>
        <w:rPr>
          <w:rFonts w:ascii="Courier New" w:hAnsi="Courier New" w:cs="Courier New" w:hint="eastAsia"/>
          <w:sz w:val="24"/>
        </w:rPr>
        <w:t>)</w:t>
      </w:r>
      <w:r>
        <w:rPr>
          <w:rFonts w:ascii="Courier New" w:hAnsi="Courier New" w:cs="Courier New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此时如果输入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Rx</w:t>
      </w:r>
      <w:proofErr w:type="spellEnd"/>
      <w:r>
        <w:rPr>
          <w:rFonts w:ascii="Courier New" w:hAnsi="Courier New" w:cs="Courier New" w:hint="eastAsia"/>
          <w:sz w:val="24"/>
        </w:rPr>
        <w:t xml:space="preserve"> = 6;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iTx</w:t>
      </w:r>
      <w:proofErr w:type="spellEnd"/>
      <w:r>
        <w:rPr>
          <w:rFonts w:ascii="Courier New" w:hAnsi="Courier New" w:cs="Courier New" w:hint="eastAsia"/>
          <w:sz w:val="24"/>
        </w:rPr>
        <w:t xml:space="preserve"> = 5;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代码执行结果</w:t>
      </w:r>
      <w:proofErr w:type="spellStart"/>
      <w:r>
        <w:rPr>
          <w:rFonts w:ascii="Courier New" w:hAnsi="Courier New" w:cs="Courier New" w:hint="eastAsia"/>
          <w:sz w:val="24"/>
        </w:rPr>
        <w:t>iR</w:t>
      </w:r>
      <w:r>
        <w:rPr>
          <w:rFonts w:ascii="Courier New" w:hAnsi="Courier New" w:cs="Courier New"/>
          <w:sz w:val="24"/>
        </w:rPr>
        <w:t>esult</w:t>
      </w:r>
      <w:proofErr w:type="spellEnd"/>
      <w:r>
        <w:rPr>
          <w:rFonts w:ascii="Courier New" w:hAnsi="Courier New" w:cs="Courier New" w:hint="eastAsia"/>
          <w:sz w:val="24"/>
        </w:rPr>
        <w:t xml:space="preserve"> = 7</w:t>
      </w:r>
      <w:r>
        <w:rPr>
          <w:rFonts w:ascii="Courier New" w:hAnsi="Courier New" w:cs="Courier New" w:hint="eastAsia"/>
          <w:sz w:val="24"/>
        </w:rPr>
        <w:t>，此时</w:t>
      </w:r>
      <w:proofErr w:type="spellStart"/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Rx</w:t>
      </w:r>
      <w:proofErr w:type="spellEnd"/>
      <w:r>
        <w:rPr>
          <w:rFonts w:ascii="Courier New" w:hAnsi="Courier New" w:cs="Courier New" w:hint="eastAsia"/>
          <w:sz w:val="24"/>
        </w:rPr>
        <w:t>为</w:t>
      </w:r>
      <w:r>
        <w:rPr>
          <w:rFonts w:ascii="Courier New" w:hAnsi="Courier New" w:cs="Courier New" w:hint="eastAsia"/>
          <w:sz w:val="24"/>
        </w:rPr>
        <w:t>8</w:t>
      </w:r>
      <w:r>
        <w:rPr>
          <w:rFonts w:ascii="Courier New" w:hAnsi="Courier New" w:cs="Courier New" w:hint="eastAsia"/>
          <w:sz w:val="24"/>
        </w:rPr>
        <w:t>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应该改作如下用法：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iR</w:t>
      </w:r>
      <w:r>
        <w:rPr>
          <w:rFonts w:ascii="Courier New" w:hAnsi="Courier New" w:cs="Courier New"/>
          <w:sz w:val="24"/>
        </w:rPr>
        <w:t>esult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gramStart"/>
      <w:r>
        <w:rPr>
          <w:rFonts w:ascii="Courier New" w:hAnsi="Courier New" w:cs="Courier New"/>
          <w:sz w:val="24"/>
        </w:rPr>
        <w:t>MAX(</w:t>
      </w:r>
      <w:proofErr w:type="spellStart"/>
      <w:proofErr w:type="gramEnd"/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Rx</w:t>
      </w:r>
      <w:r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 w:hint="eastAsia"/>
          <w:sz w:val="24"/>
        </w:rPr>
        <w:t>iTx</w:t>
      </w:r>
      <w:proofErr w:type="spellEnd"/>
      <w:r>
        <w:rPr>
          <w:rFonts w:ascii="Courier New" w:hAnsi="Courier New" w:cs="Courier New"/>
          <w:sz w:val="24"/>
        </w:rPr>
        <w:t>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iRx</w:t>
      </w:r>
      <w:proofErr w:type="spellEnd"/>
      <w:r>
        <w:rPr>
          <w:rFonts w:ascii="Courier New" w:hAnsi="Courier New" w:cs="Courier New" w:hint="eastAsia"/>
          <w:sz w:val="24"/>
        </w:rPr>
        <w:t>++;</w:t>
      </w:r>
    </w:p>
    <w:p w:rsidR="00A82581" w:rsidRDefault="00D650A5">
      <w:pPr>
        <w:pStyle w:val="2"/>
        <w:rPr>
          <w:i w:val="0"/>
          <w:iCs/>
        </w:rPr>
      </w:pPr>
      <w:bookmarkStart w:id="54" w:name="_Toc3022666"/>
      <w:bookmarkStart w:id="55" w:name="_Toc3022710"/>
      <w:bookmarkStart w:id="56" w:name="_Toc64099713"/>
      <w:r>
        <w:rPr>
          <w:rFonts w:hint="eastAsia"/>
          <w:i w:val="0"/>
          <w:iCs/>
        </w:rPr>
        <w:t>代码的可靠性</w:t>
      </w:r>
      <w:bookmarkEnd w:id="54"/>
      <w:bookmarkEnd w:id="55"/>
      <w:bookmarkEnd w:id="56"/>
    </w:p>
    <w:p w:rsidR="00A82581" w:rsidRDefault="00D650A5">
      <w:pPr>
        <w:pStyle w:val="3"/>
      </w:pPr>
      <w:bookmarkStart w:id="57" w:name="_Toc3022602"/>
      <w:bookmarkStart w:id="58" w:name="_Toc3022671"/>
      <w:r>
        <w:rPr>
          <w:rFonts w:hint="eastAsia"/>
        </w:rPr>
        <w:t>系统运行之初，要初始化所有本系统的全局变量，禁止未经初始化的全局变量被引用。</w:t>
      </w:r>
      <w:bookmarkEnd w:id="57"/>
      <w:bookmarkEnd w:id="58"/>
    </w:p>
    <w:p w:rsidR="00A82581" w:rsidRDefault="00D650A5">
      <w:r>
        <w:rPr>
          <w:rFonts w:hint="eastAsia"/>
        </w:rPr>
        <w:t>说明：使用未初始化的数据，容易使系统进入混乱状态。</w:t>
      </w:r>
    </w:p>
    <w:p w:rsidR="00A82581" w:rsidRDefault="00D650A5">
      <w:r>
        <w:rPr>
          <w:rFonts w:hint="eastAsia"/>
        </w:rPr>
        <w:t>示例：以下的全局变量如果没有在系统运行时初始化，在被函数使用时会出错</w:t>
      </w:r>
    </w:p>
    <w:p w:rsidR="00A82581" w:rsidRDefault="00D650A5">
      <w:pPr>
        <w:pStyle w:val="a4"/>
        <w:tabs>
          <w:tab w:val="clear" w:pos="4320"/>
          <w:tab w:val="clear" w:pos="8640"/>
        </w:tabs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ISDN_CELL *g_pstIsdnCell[ISDN_MAX_CELL_NUM];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isdn_ShowChannel(WORD wSlot,WORD wPort)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ISDN_CELL *pstIsdnCell = 0;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int i;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for (i = 0; i &lt; ISDN_MAX_CELL_NUM;i++)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if (g_stpIsdnCell[i] != NULL)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pstIsdnCell = g_pstIsdnCell[i];</w:t>
      </w:r>
    </w:p>
    <w:p w:rsidR="00A82581" w:rsidRDefault="00D650A5">
      <w:pPr>
        <w:ind w:firstLine="17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// 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g_pstIsdnCell</w:t>
      </w:r>
      <w:r>
        <w:rPr>
          <w:rFonts w:ascii="Courier New" w:hAnsi="Courier New" w:cs="Courier New" w:hint="eastAsia"/>
        </w:rPr>
        <w:t>没有初始化为空，以下语句会出错</w:t>
      </w:r>
    </w:p>
    <w:p w:rsidR="00A82581" w:rsidRDefault="00D650A5">
      <w:pPr>
        <w:ind w:firstLine="17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if ((pstIsdnCell-&gt;wSlot == wSlot) \</w:t>
      </w:r>
    </w:p>
    <w:p w:rsidR="00A82581" w:rsidRDefault="00D650A5">
      <w:pPr>
        <w:ind w:firstLine="17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&amp;&amp; (pstIsdnCell-&gt;wPort == wPort))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}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}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...; //other program code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2581" w:rsidRDefault="00D650A5">
      <w:pPr>
        <w:pStyle w:val="3"/>
      </w:pPr>
      <w:r>
        <w:rPr>
          <w:rFonts w:hint="eastAsia"/>
        </w:rPr>
        <w:t>申请内存之后，应该立即检查指针值是否为</w:t>
      </w:r>
      <w:r>
        <w:t>NULL</w:t>
      </w:r>
      <w:r>
        <w:rPr>
          <w:rFonts w:hint="eastAsia"/>
        </w:rPr>
        <w:t>？（防止使用指针值为</w:t>
      </w:r>
      <w:r>
        <w:t>NULL</w:t>
      </w:r>
      <w:r>
        <w:rPr>
          <w:rFonts w:hint="eastAsia"/>
        </w:rPr>
        <w:t>的内存）</w:t>
      </w:r>
    </w:p>
    <w:p w:rsidR="00A82581" w:rsidRDefault="00D650A5">
      <w:r>
        <w:rPr>
          <w:rFonts w:hint="eastAsia"/>
        </w:rPr>
        <w:t>说明：申请内存时，如果申请失败，应该避免使用该指针。必须使用</w:t>
      </w:r>
    </w:p>
    <w:p w:rsidR="00A82581" w:rsidRDefault="00D650A5">
      <w:r>
        <w:t>if</w:t>
      </w:r>
      <w:r>
        <w:rPr>
          <w:rFonts w:hint="eastAsia"/>
        </w:rPr>
        <w:t xml:space="preserve"> </w:t>
      </w:r>
      <w:r>
        <w:t>(p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NULL)</w:t>
      </w:r>
      <w:r>
        <w:rPr>
          <w:rFonts w:hint="eastAsia"/>
        </w:rPr>
        <w:t xml:space="preserve"> 或</w:t>
      </w:r>
      <w:r>
        <w:t>if</w:t>
      </w:r>
      <w:r>
        <w:rPr>
          <w:rFonts w:hint="eastAsia"/>
        </w:rPr>
        <w:t xml:space="preserve"> </w:t>
      </w:r>
      <w:r>
        <w:t>(p</w:t>
      </w:r>
      <w:r>
        <w:rPr>
          <w:rFonts w:hint="eastAsia"/>
        </w:rPr>
        <w:t xml:space="preserve"> </w:t>
      </w:r>
      <w:r>
        <w:t>!=</w:t>
      </w:r>
      <w:r>
        <w:rPr>
          <w:rFonts w:hint="eastAsia"/>
        </w:rPr>
        <w:t xml:space="preserve"> </w:t>
      </w:r>
      <w:r>
        <w:t>NULL)</w:t>
      </w:r>
      <w:r>
        <w:rPr>
          <w:rFonts w:hint="eastAsia"/>
        </w:rPr>
        <w:t>进行防错处理。</w:t>
      </w:r>
    </w:p>
    <w:p w:rsidR="00A82581" w:rsidRDefault="00D650A5">
      <w:pPr>
        <w:pStyle w:val="3"/>
      </w:pPr>
      <w:r>
        <w:rPr>
          <w:rFonts w:hint="eastAsia"/>
        </w:rPr>
        <w:t>禁止将未被初始化的内存作为零值使用。</w:t>
      </w:r>
    </w:p>
    <w:p w:rsidR="00A82581" w:rsidRDefault="00D650A5">
      <w:r>
        <w:rPr>
          <w:rFonts w:hint="eastAsia"/>
        </w:rPr>
        <w:t>说明：创建的数组或动态申请的内存，其初始值是不确定的，不能当作零处理。</w:t>
      </w:r>
    </w:p>
    <w:p w:rsidR="00A82581" w:rsidRDefault="00D650A5">
      <w:r>
        <w:rPr>
          <w:rFonts w:hint="eastAsia"/>
        </w:rPr>
        <w:t>示例：以下代码是不规范的。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isdn_CheckIe(BYTE *pbyIe,WORD wIeLen)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WORD wTempLen;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//wTempLen</w:t>
      </w:r>
      <w:r>
        <w:rPr>
          <w:rFonts w:ascii="Courier New" w:hAnsi="Courier New" w:cs="Courier New" w:hint="eastAsia"/>
        </w:rPr>
        <w:t>未初始化，其初始值不一定为</w:t>
      </w:r>
      <w:r>
        <w:rPr>
          <w:rFonts w:ascii="Courier New" w:hAnsi="Courier New" w:cs="Courier New" w:hint="eastAsia"/>
        </w:rPr>
        <w:t>0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while(wTempLen &lt; wIeLen)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...; //other program code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wTempLen += 2;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}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2581" w:rsidRDefault="00D650A5">
      <w:pPr>
        <w:pStyle w:val="a4"/>
        <w:tabs>
          <w:tab w:val="clear" w:pos="4320"/>
          <w:tab w:val="clear" w:pos="8640"/>
        </w:tabs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应作如下改写：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isdn_CheckIe(BYTE *pbyIe,WORD wIeLen)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WORD wTempLen;    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wTempLen = 0;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while (wTempLen &lt; wIeLen)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...; //other program code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wTempLen += 2;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}</w:t>
      </w:r>
    </w:p>
    <w:p w:rsidR="00A82581" w:rsidRDefault="00D650A5">
      <w:r>
        <w:rPr>
          <w:rFonts w:hint="eastAsia"/>
        </w:rPr>
        <w:t>}</w:t>
      </w:r>
    </w:p>
    <w:p w:rsidR="00A82581" w:rsidRDefault="00D650A5">
      <w:pPr>
        <w:pStyle w:val="3"/>
      </w:pPr>
      <w:r>
        <w:rPr>
          <w:rFonts w:hint="eastAsia"/>
        </w:rPr>
        <w:t>动态内存的申请与释放要配对，防止内存泄漏。</w:t>
      </w:r>
    </w:p>
    <w:p w:rsidR="00A82581" w:rsidRDefault="00D650A5">
      <w:r>
        <w:rPr>
          <w:rFonts w:hint="eastAsia"/>
        </w:rPr>
        <w:t>说明：内存泄漏问题要高度重视。内存泄漏会引起系统死机或崩溃，一般在系统启动很长一段时间后才发作，不易察觉，一般的测试手段也检测不到。</w:t>
      </w:r>
    </w:p>
    <w:p w:rsidR="00A82581" w:rsidRDefault="00D650A5">
      <w:pPr>
        <w:pStyle w:val="3"/>
        <w:rPr>
          <w:noProof w:val="0"/>
          <w:vanish/>
          <w:color w:val="000000"/>
          <w:szCs w:val="24"/>
        </w:rPr>
      </w:pPr>
      <w:r>
        <w:rPr>
          <w:rFonts w:hint="eastAsia"/>
        </w:rPr>
        <w:t>内存的申请和释放应该使用函数malloc( )和free( )</w:t>
      </w:r>
    </w:p>
    <w:p w:rsidR="00A82581" w:rsidRDefault="00D650A5">
      <w:pPr>
        <w:pStyle w:val="ab"/>
        <w:rPr>
          <w:vanish/>
          <w:color w:val="000000"/>
          <w:sz w:val="24"/>
          <w:szCs w:val="24"/>
        </w:rPr>
      </w:pPr>
      <w:r>
        <w:rPr>
          <w:rFonts w:hint="eastAsia"/>
          <w:sz w:val="24"/>
        </w:rPr>
        <w:t>说明：内存的申请和释放应该使用函数malloc( )和free( )</w:t>
      </w:r>
    </w:p>
    <w:p w:rsidR="00A82581" w:rsidRDefault="00D650A5">
      <w:pPr>
        <w:pStyle w:val="ab"/>
        <w:rPr>
          <w:vanish/>
          <w:color w:val="000000"/>
          <w:sz w:val="24"/>
          <w:szCs w:val="24"/>
        </w:rPr>
      </w:pPr>
      <w:r>
        <w:rPr>
          <w:rFonts w:hint="eastAsia"/>
          <w:sz w:val="24"/>
        </w:rPr>
        <w:t>，</w:t>
      </w:r>
    </w:p>
    <w:p w:rsidR="00A82581" w:rsidRDefault="00D650A5">
      <w:pPr>
        <w:pStyle w:val="ab"/>
        <w:rPr>
          <w:vanish/>
          <w:color w:val="000000"/>
          <w:sz w:val="24"/>
          <w:szCs w:val="24"/>
        </w:rPr>
      </w:pPr>
      <w:r>
        <w:rPr>
          <w:rFonts w:hint="eastAsia"/>
          <w:sz w:val="24"/>
        </w:rPr>
        <w:t>或使用new( )和delete( )函数（特殊需求的系统函数除外）。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绝对禁止malloc( )和delete( )、new( )和free( )混用，否则会引起任务挂起等系统错误。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示例：如下写法是绝对禁止的。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isdn_ShowRunning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BYTE *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 xml:space="preserve"> = (BYTE </w:t>
      </w:r>
      <w:proofErr w:type="gramStart"/>
      <w:r>
        <w:rPr>
          <w:rFonts w:ascii="Courier New" w:hAnsi="Courier New" w:cs="Courier New" w:hint="eastAsia"/>
          <w:sz w:val="24"/>
        </w:rPr>
        <w:t>*)malloc</w:t>
      </w:r>
      <w:proofErr w:type="gramEnd"/>
      <w:r>
        <w:rPr>
          <w:rFonts w:ascii="Courier New" w:hAnsi="Courier New" w:cs="Courier New" w:hint="eastAsia"/>
          <w:sz w:val="24"/>
        </w:rPr>
        <w:t>();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if (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 xml:space="preserve"> == NULL)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return;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</w:t>
      </w:r>
      <w:proofErr w:type="spellStart"/>
      <w:r>
        <w:rPr>
          <w:rFonts w:ascii="Courier New" w:hAnsi="Courier New" w:cs="Courier New" w:hint="eastAsia"/>
          <w:sz w:val="24"/>
        </w:rPr>
        <w:t>programm</w:t>
      </w:r>
      <w:proofErr w:type="spellEnd"/>
      <w:r>
        <w:rPr>
          <w:rFonts w:ascii="Courier New" w:hAnsi="Courier New" w:cs="Courier New" w:hint="eastAsia"/>
          <w:sz w:val="24"/>
        </w:rPr>
        <w:t xml:space="preserve">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delete(</w:t>
      </w:r>
      <w:proofErr w:type="spellStart"/>
      <w:r>
        <w:rPr>
          <w:rFonts w:ascii="Courier New" w:hAnsi="Courier New" w:cs="Courier New" w:hint="eastAsia"/>
          <w:sz w:val="24"/>
        </w:rPr>
        <w:t>pData</w:t>
      </w:r>
      <w:proofErr w:type="spellEnd"/>
      <w:r>
        <w:rPr>
          <w:rFonts w:ascii="Courier New" w:hAnsi="Courier New" w:cs="Courier New" w:hint="eastAsia"/>
          <w:sz w:val="24"/>
        </w:rPr>
        <w:t>); //malloc</w:t>
      </w:r>
      <w:r>
        <w:rPr>
          <w:rFonts w:ascii="Courier New" w:hAnsi="Courier New" w:cs="Courier New" w:hint="eastAsia"/>
          <w:sz w:val="24"/>
        </w:rPr>
        <w:t>与</w:t>
      </w:r>
      <w:r>
        <w:rPr>
          <w:rFonts w:ascii="Courier New" w:hAnsi="Courier New" w:cs="Courier New" w:hint="eastAsia"/>
          <w:sz w:val="24"/>
        </w:rPr>
        <w:t>delete</w:t>
      </w:r>
      <w:r>
        <w:rPr>
          <w:rFonts w:ascii="Courier New" w:hAnsi="Courier New" w:cs="Courier New" w:hint="eastAsia"/>
          <w:sz w:val="24"/>
        </w:rPr>
        <w:t>混用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应该改作如下书写：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void </w:t>
      </w:r>
      <w:proofErr w:type="spellStart"/>
      <w:r>
        <w:rPr>
          <w:rFonts w:ascii="Courier New" w:hAnsi="Courier New" w:cs="Courier New" w:hint="eastAsia"/>
          <w:sz w:val="24"/>
        </w:rPr>
        <w:t>isdn_ShowRunning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BYTE *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 xml:space="preserve"> = (BYTE </w:t>
      </w:r>
      <w:proofErr w:type="gramStart"/>
      <w:r>
        <w:rPr>
          <w:rFonts w:ascii="Courier New" w:hAnsi="Courier New" w:cs="Courier New" w:hint="eastAsia"/>
          <w:sz w:val="24"/>
        </w:rPr>
        <w:t>*)new</w:t>
      </w:r>
      <w:proofErr w:type="gramEnd"/>
      <w:r>
        <w:rPr>
          <w:rFonts w:ascii="Courier New" w:hAnsi="Courier New" w:cs="Courier New" w:hint="eastAsia"/>
          <w:sz w:val="24"/>
        </w:rPr>
        <w:t xml:space="preserve"> BYTE;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if (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 xml:space="preserve"> == NULL)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return;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...; //</w:t>
      </w:r>
      <w:proofErr w:type="spellStart"/>
      <w:r>
        <w:rPr>
          <w:rFonts w:ascii="Courier New" w:hAnsi="Courier New" w:cs="Courier New" w:hint="eastAsia"/>
          <w:sz w:val="24"/>
        </w:rPr>
        <w:t>programm</w:t>
      </w:r>
      <w:proofErr w:type="spellEnd"/>
      <w:r>
        <w:rPr>
          <w:rFonts w:ascii="Courier New" w:hAnsi="Courier New" w:cs="Courier New" w:hint="eastAsia"/>
          <w:sz w:val="24"/>
        </w:rPr>
        <w:t xml:space="preserve">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free(</w:t>
      </w:r>
      <w:proofErr w:type="spellStart"/>
      <w:r>
        <w:rPr>
          <w:rFonts w:ascii="Courier New" w:hAnsi="Courier New" w:cs="Courier New" w:hint="eastAsia"/>
          <w:sz w:val="24"/>
        </w:rPr>
        <w:t>pbyData</w:t>
      </w:r>
      <w:proofErr w:type="spellEnd"/>
      <w:r>
        <w:rPr>
          <w:rFonts w:ascii="Courier New" w:hAnsi="Courier New" w:cs="Courier New" w:hint="eastAsia"/>
          <w:sz w:val="24"/>
        </w:rPr>
        <w:t>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return;</w:t>
      </w:r>
    </w:p>
    <w:p w:rsidR="00A82581" w:rsidRDefault="00D650A5">
      <w:pPr>
        <w:pStyle w:val="ab"/>
        <w:rPr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bookmarkStart w:id="59" w:name="_Toc3022599"/>
      <w:bookmarkStart w:id="60" w:name="_Toc3022668"/>
      <w:r>
        <w:rPr>
          <w:rFonts w:hint="eastAsia"/>
        </w:rPr>
        <w:t>防止引用已经释放的内存空间或未初始化的指针变量。</w:t>
      </w:r>
      <w:bookmarkEnd w:id="59"/>
      <w:bookmarkEnd w:id="60"/>
      <w:r>
        <w:rPr>
          <w:rFonts w:hint="eastAsia"/>
        </w:rPr>
        <w:t>函数中分配的内存，如果以后不再使用，在退出函数前应该释放。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示例：下函数在退出之前，没有把分配的内存释放。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ExampleFunction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 xml:space="preserve">BYTE </w:t>
      </w:r>
      <w:proofErr w:type="spellStart"/>
      <w:r>
        <w:rPr>
          <w:rFonts w:ascii="Courier New" w:hAnsi="Courier New" w:cs="Courier New" w:hint="eastAsia"/>
          <w:sz w:val="24"/>
        </w:rPr>
        <w:t>byLen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BYTE *</w:t>
      </w:r>
      <w:proofErr w:type="spellStart"/>
      <w:r>
        <w:rPr>
          <w:rFonts w:ascii="Courier New" w:hAnsi="Courier New" w:cs="Courier New" w:hint="eastAsia"/>
          <w:sz w:val="24"/>
        </w:rPr>
        <w:t>pbyBuf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pbyBuf</w:t>
      </w:r>
      <w:proofErr w:type="spellEnd"/>
      <w:r>
        <w:rPr>
          <w:rFonts w:ascii="Courier New" w:hAnsi="Courier New" w:cs="Courier New" w:hint="eastAsia"/>
          <w:sz w:val="24"/>
        </w:rPr>
        <w:t xml:space="preserve"> = (BYTE </w:t>
      </w:r>
      <w:proofErr w:type="gramStart"/>
      <w:r>
        <w:rPr>
          <w:rFonts w:ascii="Courier New" w:hAnsi="Courier New" w:cs="Courier New" w:hint="eastAsia"/>
          <w:sz w:val="24"/>
        </w:rPr>
        <w:t>*)malloc</w:t>
      </w:r>
      <w:proofErr w:type="gramEnd"/>
      <w:r>
        <w:rPr>
          <w:rFonts w:ascii="Courier New" w:hAnsi="Courier New" w:cs="Courier New" w:hint="eastAsia"/>
          <w:sz w:val="24"/>
        </w:rPr>
        <w:t>(MAX_LENGTH);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gramStart"/>
      <w:r>
        <w:rPr>
          <w:rFonts w:ascii="Courier New" w:hAnsi="Courier New" w:cs="Courier New" w:hint="eastAsia"/>
          <w:sz w:val="24"/>
        </w:rPr>
        <w:t>...;  /</w:t>
      </w:r>
      <w:proofErr w:type="gramEnd"/>
      <w:r>
        <w:rPr>
          <w:rFonts w:ascii="Courier New" w:hAnsi="Courier New" w:cs="Courier New" w:hint="eastAsia"/>
          <w:sz w:val="24"/>
        </w:rPr>
        <w:t xml:space="preserve">/program code, include check </w:t>
      </w:r>
      <w:proofErr w:type="spellStart"/>
      <w:r>
        <w:rPr>
          <w:rFonts w:ascii="Courier New" w:hAnsi="Courier New" w:cs="Courier New" w:hint="eastAsia"/>
          <w:sz w:val="24"/>
        </w:rPr>
        <w:t>pBuf</w:t>
      </w:r>
      <w:proofErr w:type="spellEnd"/>
      <w:r>
        <w:rPr>
          <w:rFonts w:ascii="Courier New" w:hAnsi="Courier New" w:cs="Courier New" w:hint="eastAsia"/>
          <w:sz w:val="24"/>
        </w:rPr>
        <w:t xml:space="preserve"> if or not NULL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if (</w:t>
      </w:r>
      <w:proofErr w:type="spellStart"/>
      <w:r>
        <w:rPr>
          <w:rFonts w:ascii="Courier New" w:hAnsi="Courier New" w:cs="Courier New" w:hint="eastAsia"/>
          <w:sz w:val="24"/>
        </w:rPr>
        <w:t>byLen</w:t>
      </w:r>
      <w:proofErr w:type="spellEnd"/>
      <w:r>
        <w:rPr>
          <w:rFonts w:ascii="Courier New" w:hAnsi="Courier New" w:cs="Courier New" w:hint="eastAsia"/>
          <w:sz w:val="24"/>
        </w:rPr>
        <w:t xml:space="preserve"> &gt; MAX_LENGTH)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return LENGTH_ERROR; // </w:t>
      </w:r>
      <w:r>
        <w:rPr>
          <w:rFonts w:ascii="Courier New" w:hAnsi="Courier New" w:cs="Courier New" w:hint="eastAsia"/>
          <w:sz w:val="24"/>
        </w:rPr>
        <w:t>忘了释放</w:t>
      </w:r>
      <w:proofErr w:type="spellStart"/>
      <w:r>
        <w:rPr>
          <w:rFonts w:ascii="Courier New" w:hAnsi="Courier New" w:cs="Courier New" w:hint="eastAsia"/>
          <w:sz w:val="24"/>
        </w:rPr>
        <w:t>pbyBuf</w:t>
      </w:r>
      <w:proofErr w:type="spellEnd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gramStart"/>
      <w:r>
        <w:rPr>
          <w:rFonts w:ascii="Courier New" w:hAnsi="Courier New" w:cs="Courier New" w:hint="eastAsia"/>
          <w:sz w:val="24"/>
        </w:rPr>
        <w:t>...;  /</w:t>
      </w:r>
      <w:proofErr w:type="gramEnd"/>
      <w:r>
        <w:rPr>
          <w:rFonts w:ascii="Courier New" w:hAnsi="Courier New" w:cs="Courier New" w:hint="eastAsia"/>
          <w:sz w:val="24"/>
        </w:rPr>
        <w:t>/ other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应改为如下。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int 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ExampleFunction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 xml:space="preserve">BYTE </w:t>
      </w:r>
      <w:proofErr w:type="spellStart"/>
      <w:r>
        <w:rPr>
          <w:rFonts w:ascii="Courier New" w:hAnsi="Courier New" w:cs="Courier New" w:hint="eastAsia"/>
          <w:sz w:val="24"/>
        </w:rPr>
        <w:t>byLen</w:t>
      </w:r>
      <w:proofErr w:type="spellEnd"/>
      <w:r>
        <w:rPr>
          <w:rFonts w:ascii="Courier New" w:hAnsi="Courier New" w:cs="Courier New" w:hint="eastAsia"/>
          <w:sz w:val="24"/>
        </w:rPr>
        <w:t>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BYTE *</w:t>
      </w:r>
      <w:proofErr w:type="spellStart"/>
      <w:r>
        <w:rPr>
          <w:rFonts w:ascii="Courier New" w:hAnsi="Courier New" w:cs="Courier New" w:hint="eastAsia"/>
          <w:sz w:val="24"/>
        </w:rPr>
        <w:t>pbyBuf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spellStart"/>
      <w:r>
        <w:rPr>
          <w:rFonts w:ascii="Courier New" w:hAnsi="Courier New" w:cs="Courier New" w:hint="eastAsia"/>
          <w:sz w:val="24"/>
        </w:rPr>
        <w:t>pbyBuf</w:t>
      </w:r>
      <w:proofErr w:type="spellEnd"/>
      <w:r>
        <w:rPr>
          <w:rFonts w:ascii="Courier New" w:hAnsi="Courier New" w:cs="Courier New" w:hint="eastAsia"/>
          <w:sz w:val="24"/>
        </w:rPr>
        <w:t xml:space="preserve"> = (BYTE </w:t>
      </w:r>
      <w:proofErr w:type="gramStart"/>
      <w:r>
        <w:rPr>
          <w:rFonts w:ascii="Courier New" w:hAnsi="Courier New" w:cs="Courier New" w:hint="eastAsia"/>
          <w:sz w:val="24"/>
        </w:rPr>
        <w:t>*)malloc</w:t>
      </w:r>
      <w:proofErr w:type="gramEnd"/>
      <w:r>
        <w:rPr>
          <w:rFonts w:ascii="Courier New" w:hAnsi="Courier New" w:cs="Courier New" w:hint="eastAsia"/>
          <w:sz w:val="24"/>
        </w:rPr>
        <w:t>(MAX_LENGTH);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gramStart"/>
      <w:r>
        <w:rPr>
          <w:rFonts w:ascii="Courier New" w:hAnsi="Courier New" w:cs="Courier New" w:hint="eastAsia"/>
          <w:sz w:val="24"/>
        </w:rPr>
        <w:t>...;  /</w:t>
      </w:r>
      <w:proofErr w:type="gramEnd"/>
      <w:r>
        <w:rPr>
          <w:rFonts w:ascii="Courier New" w:hAnsi="Courier New" w:cs="Courier New" w:hint="eastAsia"/>
          <w:sz w:val="24"/>
        </w:rPr>
        <w:t xml:space="preserve">/program code, include check </w:t>
      </w:r>
      <w:proofErr w:type="spellStart"/>
      <w:r>
        <w:rPr>
          <w:rFonts w:ascii="Courier New" w:hAnsi="Courier New" w:cs="Courier New" w:hint="eastAsia"/>
          <w:sz w:val="24"/>
        </w:rPr>
        <w:t>pBuf</w:t>
      </w:r>
      <w:proofErr w:type="spellEnd"/>
      <w:r>
        <w:rPr>
          <w:rFonts w:ascii="Courier New" w:hAnsi="Courier New" w:cs="Courier New" w:hint="eastAsia"/>
          <w:sz w:val="24"/>
        </w:rPr>
        <w:t xml:space="preserve"> if or not NULL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if (</w:t>
      </w:r>
      <w:proofErr w:type="spellStart"/>
      <w:r>
        <w:rPr>
          <w:rFonts w:ascii="Courier New" w:hAnsi="Courier New" w:cs="Courier New" w:hint="eastAsia"/>
          <w:sz w:val="24"/>
        </w:rPr>
        <w:t>byLen</w:t>
      </w:r>
      <w:proofErr w:type="spellEnd"/>
      <w:r>
        <w:rPr>
          <w:rFonts w:ascii="Courier New" w:hAnsi="Courier New" w:cs="Courier New" w:hint="eastAsia"/>
          <w:sz w:val="24"/>
        </w:rPr>
        <w:t xml:space="preserve"> &gt; MAX_LENGTH)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free(</w:t>
      </w:r>
      <w:proofErr w:type="spellStart"/>
      <w:r>
        <w:rPr>
          <w:rFonts w:ascii="Courier New" w:hAnsi="Courier New" w:cs="Courier New" w:hint="eastAsia"/>
          <w:sz w:val="24"/>
        </w:rPr>
        <w:t>pBuf</w:t>
      </w:r>
      <w:proofErr w:type="spellEnd"/>
      <w:r>
        <w:rPr>
          <w:rFonts w:ascii="Courier New" w:hAnsi="Courier New" w:cs="Courier New" w:hint="eastAsia"/>
          <w:sz w:val="24"/>
        </w:rPr>
        <w:t xml:space="preserve">); // </w:t>
      </w:r>
      <w:r>
        <w:rPr>
          <w:rFonts w:ascii="Courier New" w:hAnsi="Courier New" w:cs="Courier New" w:hint="eastAsia"/>
          <w:sz w:val="24"/>
        </w:rPr>
        <w:t>退出之前释放</w:t>
      </w:r>
      <w:proofErr w:type="spellStart"/>
      <w:r>
        <w:rPr>
          <w:rFonts w:ascii="Courier New" w:hAnsi="Courier New" w:cs="Courier New" w:hint="eastAsia"/>
          <w:sz w:val="24"/>
        </w:rPr>
        <w:t>pbyBuf</w:t>
      </w:r>
      <w:proofErr w:type="spellEnd"/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    return LENGTH_ERROR;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proofErr w:type="gramStart"/>
      <w:r>
        <w:rPr>
          <w:rFonts w:ascii="Courier New" w:hAnsi="Courier New" w:cs="Courier New" w:hint="eastAsia"/>
          <w:sz w:val="24"/>
        </w:rPr>
        <w:t>...;  /</w:t>
      </w:r>
      <w:proofErr w:type="gramEnd"/>
      <w:r>
        <w:rPr>
          <w:rFonts w:ascii="Courier New" w:hAnsi="Courier New" w:cs="Courier New" w:hint="eastAsia"/>
          <w:sz w:val="24"/>
        </w:rPr>
        <w:t>/ other program code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r>
        <w:rPr>
          <w:rFonts w:hint="eastAsia"/>
        </w:rPr>
        <w:lastRenderedPageBreak/>
        <w:t>在switch的处理程序块中，必须有default语句；并且每个case语句都要有对应的break。</w:t>
      </w:r>
    </w:p>
    <w:p w:rsidR="00A82581" w:rsidRDefault="00D650A5">
      <w:r>
        <w:rPr>
          <w:rFonts w:hint="eastAsia"/>
        </w:rPr>
        <w:t>说明：如果一个case下的处理语句需要调用下一个case的处理语句，可以将下一个case的处理语句copy过来。</w:t>
      </w:r>
    </w:p>
    <w:p w:rsidR="00A82581" w:rsidRDefault="00D650A5">
      <w:r>
        <w:rPr>
          <w:rFonts w:hint="eastAsia"/>
        </w:rPr>
        <w:t>示例：以下写法是不规范的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switch (wEvent)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case 1: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isdn_SendEvent(wEvent);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case 2: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wEvent++;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default: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应该改为：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switch (wEvent)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case 1: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isdn_SendEvent(wEvent);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wEvent++;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case 2: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wEvent++;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default: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break;</w:t>
      </w:r>
    </w:p>
    <w:p w:rsidR="00A82581" w:rsidRDefault="00D650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A82581" w:rsidRDefault="00D650A5">
      <w:pPr>
        <w:pStyle w:val="3"/>
      </w:pPr>
      <w:bookmarkStart w:id="61" w:name="_Toc3022606"/>
      <w:bookmarkStart w:id="62" w:name="_Toc3022675"/>
      <w:r>
        <w:rPr>
          <w:rFonts w:hint="eastAsia"/>
        </w:rPr>
        <w:t>不要滥用goto语句。</w:t>
      </w:r>
      <w:bookmarkEnd w:id="61"/>
      <w:bookmarkEnd w:id="62"/>
    </w:p>
    <w:p w:rsidR="00A82581" w:rsidRDefault="00D650A5">
      <w:r>
        <w:rPr>
          <w:rFonts w:hint="eastAsia"/>
        </w:rPr>
        <w:t>说明：goto语句会破坏程序的结构性，除非确实需要，不要使用goto语句。</w:t>
      </w:r>
    </w:p>
    <w:p w:rsidR="00A82581" w:rsidRDefault="00D650A5">
      <w:pPr>
        <w:pStyle w:val="3"/>
      </w:pPr>
      <w:bookmarkStart w:id="63" w:name="_Toc3022609"/>
      <w:bookmarkStart w:id="64" w:name="_Toc3022678"/>
      <w:r>
        <w:rPr>
          <w:rFonts w:hint="eastAsia"/>
        </w:rPr>
        <w:t>留心程序机器码大小（如指令空间大小、数据空间大小、堆栈空间大小等）是否超出系统有关限制。</w:t>
      </w:r>
      <w:bookmarkEnd w:id="63"/>
      <w:bookmarkEnd w:id="64"/>
    </w:p>
    <w:p w:rsidR="00A82581" w:rsidRDefault="00D650A5">
      <w:pPr>
        <w:pStyle w:val="3"/>
      </w:pPr>
      <w:r>
        <w:rPr>
          <w:rFonts w:hint="eastAsia"/>
        </w:rPr>
        <w:t>使用显式的数据类型转换，避免让编译器进行隐式的数据类型转换。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说明：使用显示的数据转换一方面增加可读性，有利于代码的维护；另一方面避免隐式的数据类型转换引起的编译告警。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示例：</w:t>
      </w:r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以下的书写不符合规范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NI_CELL *</w:t>
      </w:r>
      <w:proofErr w:type="spellStart"/>
      <w:r>
        <w:rPr>
          <w:rFonts w:ascii="Courier New" w:hAnsi="Courier New" w:cs="Courier New" w:hint="eastAsia"/>
          <w:sz w:val="24"/>
        </w:rPr>
        <w:t>isdn_Load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NI_CELL *</w:t>
      </w:r>
      <w:proofErr w:type="spellStart"/>
      <w:r>
        <w:rPr>
          <w:rFonts w:ascii="Courier New" w:hAnsi="Courier New" w:cs="Courier New" w:hint="eastAsia"/>
          <w:sz w:val="24"/>
        </w:rPr>
        <w:t>pstNiCell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pstNiCell</w:t>
      </w:r>
      <w:proofErr w:type="spellEnd"/>
      <w:r>
        <w:rPr>
          <w:rFonts w:ascii="Courier New" w:hAnsi="Courier New" w:cs="Courier New" w:hint="eastAsia"/>
          <w:sz w:val="24"/>
        </w:rPr>
        <w:t xml:space="preserve"> = malloc(</w:t>
      </w:r>
      <w:proofErr w:type="spellStart"/>
      <w:proofErr w:type="gramStart"/>
      <w:r>
        <w:rPr>
          <w:rFonts w:ascii="Courier New" w:hAnsi="Courier New" w:cs="Courier New" w:hint="eastAsia"/>
          <w:sz w:val="24"/>
        </w:rPr>
        <w:t>sizeof</w:t>
      </w:r>
      <w:proofErr w:type="spellEnd"/>
      <w:r>
        <w:rPr>
          <w:rFonts w:ascii="Courier New" w:hAnsi="Courier New" w:cs="Courier New" w:hint="eastAsia"/>
          <w:sz w:val="24"/>
        </w:rPr>
        <w:t>(</w:t>
      </w:r>
      <w:proofErr w:type="gramEnd"/>
      <w:r>
        <w:rPr>
          <w:rFonts w:ascii="Courier New" w:hAnsi="Courier New" w:cs="Courier New" w:hint="eastAsia"/>
          <w:sz w:val="24"/>
        </w:rPr>
        <w:t>NI_CELL));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...; //program code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return </w:t>
      </w:r>
      <w:proofErr w:type="spellStart"/>
      <w:r>
        <w:rPr>
          <w:rFonts w:ascii="Courier New" w:hAnsi="Courier New" w:cs="Courier New" w:hint="eastAsia"/>
          <w:sz w:val="24"/>
        </w:rPr>
        <w:t>pstNiCell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应改作：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bookmarkStart w:id="65" w:name="_Toc3022680"/>
      <w:bookmarkStart w:id="66" w:name="_Toc3022711"/>
      <w:r>
        <w:rPr>
          <w:rFonts w:ascii="Courier New" w:hAnsi="Courier New" w:cs="Courier New" w:hint="eastAsia"/>
          <w:sz w:val="24"/>
        </w:rPr>
        <w:t>NI_CELL *</w:t>
      </w:r>
      <w:proofErr w:type="spellStart"/>
      <w:r>
        <w:rPr>
          <w:rFonts w:ascii="Courier New" w:hAnsi="Courier New" w:cs="Courier New" w:hint="eastAsia"/>
          <w:sz w:val="24"/>
        </w:rPr>
        <w:t>isdn_Load</w:t>
      </w:r>
      <w:proofErr w:type="spellEnd"/>
      <w:r>
        <w:rPr>
          <w:rFonts w:ascii="Courier New" w:hAnsi="Courier New" w:cs="Courier New" w:hint="eastAsia"/>
          <w:sz w:val="24"/>
        </w:rPr>
        <w:t>(void)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{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NI_CELL *</w:t>
      </w:r>
      <w:proofErr w:type="spellStart"/>
      <w:r>
        <w:rPr>
          <w:rFonts w:ascii="Courier New" w:hAnsi="Courier New" w:cs="Courier New" w:hint="eastAsia"/>
          <w:sz w:val="24"/>
        </w:rPr>
        <w:t>pstNiCell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pstNiCell</w:t>
      </w:r>
      <w:proofErr w:type="spellEnd"/>
      <w:r>
        <w:rPr>
          <w:rFonts w:ascii="Courier New" w:hAnsi="Courier New" w:cs="Courier New" w:hint="eastAsia"/>
          <w:sz w:val="24"/>
        </w:rPr>
        <w:t xml:space="preserve"> = (NI_CELL</w:t>
      </w:r>
      <w:proofErr w:type="gramStart"/>
      <w:r>
        <w:rPr>
          <w:rFonts w:ascii="Courier New" w:hAnsi="Courier New" w:cs="Courier New" w:hint="eastAsia"/>
          <w:sz w:val="24"/>
        </w:rPr>
        <w:t>*)malloc</w:t>
      </w:r>
      <w:proofErr w:type="gramEnd"/>
      <w:r>
        <w:rPr>
          <w:rFonts w:ascii="Courier New" w:hAnsi="Courier New" w:cs="Courier New" w:hint="eastAsia"/>
          <w:sz w:val="24"/>
        </w:rPr>
        <w:t>(</w:t>
      </w:r>
      <w:proofErr w:type="spellStart"/>
      <w:r>
        <w:rPr>
          <w:rFonts w:ascii="Courier New" w:hAnsi="Courier New" w:cs="Courier New" w:hint="eastAsia"/>
          <w:sz w:val="24"/>
        </w:rPr>
        <w:t>sizeof</w:t>
      </w:r>
      <w:proofErr w:type="spellEnd"/>
      <w:r>
        <w:rPr>
          <w:rFonts w:ascii="Courier New" w:hAnsi="Courier New" w:cs="Courier New" w:hint="eastAsia"/>
          <w:sz w:val="24"/>
        </w:rPr>
        <w:t>(NI_CELL));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...; //program code</w:t>
      </w:r>
    </w:p>
    <w:p w:rsidR="00A82581" w:rsidRDefault="00D650A5">
      <w:pPr>
        <w:pStyle w:val="ab"/>
        <w:ind w:firstLine="585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return </w:t>
      </w:r>
      <w:proofErr w:type="spellStart"/>
      <w:r>
        <w:rPr>
          <w:rFonts w:ascii="Courier New" w:hAnsi="Courier New" w:cs="Courier New" w:hint="eastAsia"/>
          <w:sz w:val="24"/>
        </w:rPr>
        <w:t>pstNiCell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}</w:t>
      </w:r>
    </w:p>
    <w:p w:rsidR="00A82581" w:rsidRDefault="00D650A5">
      <w:pPr>
        <w:pStyle w:val="3"/>
      </w:pPr>
      <w:bookmarkStart w:id="67" w:name="_Toc3022614"/>
      <w:bookmarkStart w:id="68" w:name="_Toc3022683"/>
      <w:bookmarkEnd w:id="65"/>
      <w:bookmarkEnd w:id="66"/>
      <w:r>
        <w:rPr>
          <w:rFonts w:hint="eastAsia"/>
          <w:bCs/>
        </w:rPr>
        <w:t>不要使用难懂的技巧性很高的语句。</w:t>
      </w:r>
      <w:bookmarkEnd w:id="67"/>
      <w:bookmarkEnd w:id="68"/>
    </w:p>
    <w:p w:rsidR="00A82581" w:rsidRDefault="00D650A5">
      <w:pPr>
        <w:pStyle w:val="ab"/>
        <w:rPr>
          <w:sz w:val="24"/>
        </w:rPr>
      </w:pPr>
      <w:r>
        <w:rPr>
          <w:rFonts w:hint="eastAsia"/>
          <w:sz w:val="24"/>
        </w:rPr>
        <w:t>说明：高技巧语句不等于高效率的程序，实际上程序的效率关键在于算法。</w:t>
      </w:r>
      <w:r>
        <w:rPr>
          <w:rFonts w:hint="eastAsia"/>
          <w:sz w:val="24"/>
        </w:rPr>
        <w:cr/>
        <w:t>示例：如下表达式，考虑不周就可能出问题，也较难理解。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*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++ += 1;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* ++ 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+= 1;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应分别改为如下。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*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+= 1;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++;     // </w:t>
      </w:r>
      <w:r>
        <w:rPr>
          <w:rFonts w:ascii="Courier New" w:hAnsi="Courier New" w:cs="Courier New" w:hint="eastAsia"/>
          <w:sz w:val="24"/>
        </w:rPr>
        <w:t>此二语句功能相当于</w:t>
      </w:r>
      <w:r>
        <w:rPr>
          <w:rFonts w:ascii="Courier New" w:hAnsi="Courier New" w:cs="Courier New" w:hint="eastAsia"/>
          <w:sz w:val="24"/>
        </w:rPr>
        <w:t xml:space="preserve">" * 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++ += 1; "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++ 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>;</w:t>
      </w:r>
    </w:p>
    <w:p w:rsidR="00A82581" w:rsidRDefault="00D650A5">
      <w:pPr>
        <w:pStyle w:val="ab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*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+= 1; // </w:t>
      </w:r>
      <w:r>
        <w:rPr>
          <w:rFonts w:ascii="Courier New" w:hAnsi="Courier New" w:cs="Courier New" w:hint="eastAsia"/>
          <w:sz w:val="24"/>
        </w:rPr>
        <w:t>此二语句功能相当于</w:t>
      </w:r>
      <w:r>
        <w:rPr>
          <w:rFonts w:ascii="Courier New" w:hAnsi="Courier New" w:cs="Courier New" w:hint="eastAsia"/>
          <w:sz w:val="24"/>
        </w:rPr>
        <w:t xml:space="preserve">" * ++ </w:t>
      </w:r>
      <w:proofErr w:type="spellStart"/>
      <w:r>
        <w:rPr>
          <w:rFonts w:ascii="Courier New" w:hAnsi="Courier New" w:cs="Courier New" w:hint="eastAsia"/>
          <w:sz w:val="24"/>
        </w:rPr>
        <w:t>pbyState</w:t>
      </w:r>
      <w:proofErr w:type="spellEnd"/>
      <w:r>
        <w:rPr>
          <w:rFonts w:ascii="Courier New" w:hAnsi="Courier New" w:cs="Courier New" w:hint="eastAsia"/>
          <w:sz w:val="24"/>
        </w:rPr>
        <w:t xml:space="preserve"> += 1; "</w:t>
      </w:r>
    </w:p>
    <w:p w:rsidR="00A82581" w:rsidRDefault="00D650A5">
      <w:pPr>
        <w:pStyle w:val="1"/>
        <w:rPr>
          <w:sz w:val="24"/>
        </w:rPr>
      </w:pPr>
      <w:bookmarkStart w:id="69" w:name="_Toc3022684"/>
      <w:bookmarkStart w:id="70" w:name="_Toc3022712"/>
      <w:bookmarkStart w:id="71" w:name="_Toc64099714"/>
      <w:r>
        <w:rPr>
          <w:rFonts w:hint="eastAsia"/>
          <w:sz w:val="24"/>
        </w:rPr>
        <w:t>附录：通用类型的公共定义</w:t>
      </w:r>
      <w:bookmarkEnd w:id="69"/>
      <w:bookmarkEnd w:id="70"/>
      <w:bookmarkEnd w:id="71"/>
    </w:p>
    <w:p w:rsidR="00A82581" w:rsidRDefault="00D650A5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常用数据类型的定义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int              INT32;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typedef unsigned int     UINT32;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short            INT16;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unsigned short   UINT16;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char             INT8;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unsigned char    UINT8;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signed long      LONG;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unsigned long    DWORD;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unsigned short   WORD;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unsigned char    BYTE;</w:t>
      </w:r>
    </w:p>
    <w:p w:rsidR="00A82581" w:rsidRDefault="00D650A5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typedef unsigned </w:t>
      </w:r>
      <w:r>
        <w:rPr>
          <w:rFonts w:ascii="Courier New" w:hAnsi="Courier New" w:cs="Courier New" w:hint="eastAsia"/>
        </w:rPr>
        <w:t>char</w:t>
      </w:r>
      <w:r>
        <w:rPr>
          <w:rFonts w:ascii="Courier New" w:hAnsi="Courier New" w:cs="Courier New"/>
        </w:rPr>
        <w:t xml:space="preserve">    BOOLEAN;</w:t>
      </w:r>
    </w:p>
    <w:p w:rsidR="00A82581" w:rsidRDefault="00D650A5">
      <w:pPr>
        <w:rPr>
          <w:snapToGrid w:val="0"/>
          <w:sz w:val="28"/>
        </w:rPr>
      </w:pPr>
      <w:r>
        <w:rPr>
          <w:rFonts w:hint="eastAsia"/>
          <w:snapToGrid w:val="0"/>
          <w:sz w:val="28"/>
        </w:rPr>
        <w:t>当使用无符号数时，应该优先使用</w:t>
      </w:r>
      <w:r>
        <w:rPr>
          <w:rFonts w:ascii="Courier New" w:hAnsi="Courier New" w:cs="Courier New"/>
        </w:rPr>
        <w:t>BYTE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WORD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DWORD</w:t>
      </w:r>
      <w:r>
        <w:rPr>
          <w:rFonts w:ascii="Courier New" w:hAnsi="Courier New" w:cs="Courier New" w:hint="eastAsia"/>
        </w:rPr>
        <w:t>等宏定义。</w:t>
      </w:r>
    </w:p>
    <w:sectPr w:rsidR="00A82581">
      <w:type w:val="continuous"/>
      <w:pgSz w:w="11909" w:h="16834" w:code="9"/>
      <w:pgMar w:top="1304" w:right="1701" w:bottom="1304" w:left="1701" w:header="851" w:footer="1021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섀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tique Olive">
    <w:altName w:val="Arial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方正楷体">
    <w:altName w:val="宋体"/>
    <w:panose1 w:val="020B0604020202020204"/>
    <w:charset w:val="86"/>
    <w:family w:val="swiss"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6168D2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2" w15:restartNumberingAfterBreak="0">
    <w:nsid w:val="32E65579"/>
    <w:multiLevelType w:val="singleLevel"/>
    <w:tmpl w:val="A0E84CCA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hint="eastAsia"/>
      </w:rPr>
    </w:lvl>
  </w:abstractNum>
  <w:abstractNum w:abstractNumId="3" w15:restartNumberingAfterBreak="0">
    <w:nsid w:val="5E0072C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D1A"/>
    <w:rsid w:val="000F6D44"/>
    <w:rsid w:val="008539A5"/>
    <w:rsid w:val="00A11ACC"/>
    <w:rsid w:val="00A82581"/>
    <w:rsid w:val="00B07D1A"/>
    <w:rsid w:val="00D650A5"/>
    <w:rsid w:val="00FA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3BAB9C99"/>
  <w15:docId w15:val="{EE3C6DFA-C2EA-B447-AE24-57760CC7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before="120" w:after="120"/>
      <w:jc w:val="both"/>
    </w:pPr>
    <w:rPr>
      <w:rFonts w:ascii="宋体" w:hAnsi="宋体" w:cs="宋体"/>
      <w:noProof/>
      <w:sz w:val="26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240" w:after="240"/>
      <w:outlineLvl w:val="0"/>
    </w:pPr>
    <w:rPr>
      <w:b/>
      <w:sz w:val="32"/>
    </w:rPr>
  </w:style>
  <w:style w:type="paragraph" w:styleId="2">
    <w:name w:val="heading 2"/>
    <w:aliases w:val="h2,节名"/>
    <w:basedOn w:val="a0"/>
    <w:next w:val="1"/>
    <w:qFormat/>
    <w:pPr>
      <w:keepNext/>
      <w:numPr>
        <w:ilvl w:val="1"/>
        <w:numId w:val="1"/>
      </w:numPr>
      <w:spacing w:before="240"/>
      <w:outlineLvl w:val="1"/>
    </w:pPr>
    <w:rPr>
      <w:b/>
      <w:i/>
      <w:sz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3"/>
    <w:next w:val="a0"/>
    <w:qFormat/>
    <w:pPr>
      <w:numPr>
        <w:ilvl w:val="3"/>
      </w:numPr>
      <w:jc w:val="left"/>
      <w:outlineLvl w:val="3"/>
    </w:pPr>
    <w:rPr>
      <w:b w:val="0"/>
      <w:i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jc w:val="left"/>
      <w:outlineLvl w:val="4"/>
    </w:pPr>
    <w:rPr>
      <w:b/>
      <w:sz w:val="28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ind w:right="-331"/>
      <w:outlineLvl w:val="5"/>
    </w:p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tabs>
        <w:tab w:val="left" w:pos="7371"/>
      </w:tabs>
      <w:ind w:right="-331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tabs>
        <w:tab w:val="left" w:pos="8280"/>
      </w:tabs>
      <w:suppressAutoHyphens/>
      <w:jc w:val="center"/>
      <w:outlineLvl w:val="7"/>
    </w:pPr>
    <w:rPr>
      <w:b/>
      <w:sz w:val="28"/>
      <w:u w:val="single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320"/>
        <w:tab w:val="right" w:pos="8640"/>
      </w:tabs>
    </w:pPr>
  </w:style>
  <w:style w:type="paragraph" w:styleId="a5">
    <w:name w:val="footer"/>
    <w:basedOn w:val="a0"/>
    <w:pPr>
      <w:tabs>
        <w:tab w:val="center" w:pos="4320"/>
        <w:tab w:val="right" w:pos="8640"/>
      </w:tabs>
    </w:pPr>
  </w:style>
  <w:style w:type="character" w:styleId="a6">
    <w:name w:val="page number"/>
    <w:basedOn w:val="a1"/>
  </w:style>
  <w:style w:type="paragraph" w:styleId="a7">
    <w:name w:val="Block Text"/>
    <w:basedOn w:val="a0"/>
    <w:pPr>
      <w:ind w:left="709" w:right="-329"/>
    </w:pPr>
  </w:style>
  <w:style w:type="paragraph" w:styleId="a8">
    <w:name w:val="Body Text"/>
    <w:basedOn w:val="a0"/>
    <w:pPr>
      <w:tabs>
        <w:tab w:val="left" w:pos="0"/>
        <w:tab w:val="left" w:pos="8280"/>
      </w:tabs>
      <w:suppressAutoHyphens/>
    </w:pPr>
  </w:style>
  <w:style w:type="paragraph" w:styleId="20">
    <w:name w:val="Body Text 2"/>
    <w:basedOn w:val="a0"/>
    <w:pPr>
      <w:ind w:right="-331"/>
    </w:pPr>
  </w:style>
  <w:style w:type="paragraph" w:styleId="30">
    <w:name w:val="Body Text 3"/>
    <w:basedOn w:val="a0"/>
    <w:pPr>
      <w:ind w:right="-329"/>
    </w:pPr>
  </w:style>
  <w:style w:type="paragraph" w:styleId="TOC1">
    <w:name w:val="toc 1"/>
    <w:basedOn w:val="a0"/>
    <w:next w:val="a0"/>
    <w:autoRedefine/>
    <w:semiHidden/>
    <w:pPr>
      <w:jc w:val="left"/>
    </w:pPr>
    <w:rPr>
      <w:b/>
      <w:caps/>
    </w:rPr>
  </w:style>
  <w:style w:type="paragraph" w:styleId="TOC2">
    <w:name w:val="toc 2"/>
    <w:basedOn w:val="a0"/>
    <w:next w:val="a0"/>
    <w:autoRedefine/>
    <w:semiHidden/>
    <w:pPr>
      <w:spacing w:before="0" w:after="0"/>
      <w:ind w:left="240"/>
      <w:jc w:val="left"/>
    </w:pPr>
    <w:rPr>
      <w:smallCaps/>
      <w:sz w:val="21"/>
    </w:rPr>
  </w:style>
  <w:style w:type="paragraph" w:styleId="TOC3">
    <w:name w:val="toc 3"/>
    <w:basedOn w:val="a0"/>
    <w:next w:val="a0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TOC4">
    <w:name w:val="toc 4"/>
    <w:basedOn w:val="a0"/>
    <w:next w:val="a0"/>
    <w:autoRedefine/>
    <w:semiHidden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a0"/>
    <w:next w:val="a0"/>
    <w:autoRedefine/>
    <w:semiHidden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a0"/>
    <w:next w:val="a0"/>
    <w:semiHidden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a0"/>
    <w:next w:val="a0"/>
    <w:semiHidden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a0"/>
    <w:next w:val="a0"/>
    <w:semiHidden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a0"/>
    <w:next w:val="a0"/>
    <w:semiHidden/>
    <w:pPr>
      <w:spacing w:before="0" w:after="0"/>
      <w:ind w:left="1920"/>
      <w:jc w:val="left"/>
    </w:pPr>
    <w:rPr>
      <w:sz w:val="18"/>
    </w:rPr>
  </w:style>
  <w:style w:type="paragraph" w:styleId="a9">
    <w:name w:val="caption"/>
    <w:basedOn w:val="a0"/>
    <w:next w:val="a0"/>
    <w:qFormat/>
    <w:rPr>
      <w:b/>
    </w:rPr>
  </w:style>
  <w:style w:type="paragraph" w:customStyle="1" w:styleId="Normal0">
    <w:name w:val="Normal0"/>
    <w:rPr>
      <w:noProof/>
    </w:rPr>
  </w:style>
  <w:style w:type="character" w:styleId="aa">
    <w:name w:val="Emphasis"/>
    <w:qFormat/>
    <w:rPr>
      <w:i/>
    </w:rPr>
  </w:style>
  <w:style w:type="paragraph" w:styleId="ab">
    <w:name w:val="Plain Text"/>
    <w:basedOn w:val="a0"/>
    <w:pPr>
      <w:spacing w:before="0" w:after="0"/>
      <w:ind w:right="-331"/>
      <w:jc w:val="left"/>
    </w:pPr>
    <w:rPr>
      <w:noProof w:val="0"/>
      <w:sz w:val="16"/>
    </w:rPr>
  </w:style>
  <w:style w:type="paragraph" w:customStyle="1" w:styleId="abstract">
    <w:name w:val="abstract"/>
    <w:pPr>
      <w:widowControl w:val="0"/>
      <w:tabs>
        <w:tab w:val="left" w:pos="720"/>
        <w:tab w:val="left" w:pos="1800"/>
        <w:tab w:val="left" w:pos="2880"/>
        <w:tab w:val="left" w:pos="3960"/>
        <w:tab w:val="left" w:pos="5040"/>
        <w:tab w:val="left" w:pos="6120"/>
        <w:tab w:val="left" w:pos="7200"/>
        <w:tab w:val="left" w:pos="8280"/>
        <w:tab w:val="left" w:pos="9360"/>
        <w:tab w:val="left" w:pos="10440"/>
        <w:tab w:val="left" w:pos="11520"/>
        <w:tab w:val="left" w:pos="12600"/>
        <w:tab w:val="left" w:pos="13680"/>
        <w:tab w:val="left" w:pos="14760"/>
      </w:tabs>
      <w:spacing w:before="327" w:line="313" w:lineRule="atLeast"/>
      <w:ind w:left="720" w:right="720"/>
      <w:jc w:val="center"/>
    </w:pPr>
    <w:rPr>
      <w:rFonts w:ascii="Times" w:hAnsi="Times"/>
      <w:i/>
      <w:sz w:val="24"/>
    </w:rPr>
  </w:style>
  <w:style w:type="paragraph" w:customStyle="1" w:styleId="author">
    <w:name w:val="author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line="313" w:lineRule="atLeast"/>
      <w:jc w:val="center"/>
    </w:pPr>
    <w:rPr>
      <w:rFonts w:ascii="Times" w:hAnsi="Times"/>
      <w:sz w:val="24"/>
    </w:rPr>
  </w:style>
  <w:style w:type="paragraph" w:customStyle="1" w:styleId="docstatus">
    <w:name w:val="doc_status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line="313" w:lineRule="atLeast"/>
      <w:jc w:val="center"/>
    </w:pPr>
    <w:rPr>
      <w:rFonts w:ascii="Times" w:hAnsi="Times"/>
      <w:sz w:val="24"/>
    </w:rPr>
  </w:style>
  <w:style w:type="paragraph" w:customStyle="1" w:styleId="explain">
    <w:name w:val="explain"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i/>
      <w:sz w:val="24"/>
    </w:rPr>
  </w:style>
  <w:style w:type="paragraph" w:customStyle="1" w:styleId="indexGENERAL">
    <w:name w:val="index.GENERAL"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68" w:after="101" w:line="313" w:lineRule="atLeast"/>
      <w:ind w:left="216" w:right="216"/>
      <w:jc w:val="both"/>
    </w:pPr>
    <w:rPr>
      <w:rFonts w:ascii="Times" w:hAnsi="Times"/>
      <w:sz w:val="24"/>
    </w:rPr>
  </w:style>
  <w:style w:type="paragraph" w:customStyle="1" w:styleId="privacy">
    <w:name w:val="privacy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after="360" w:line="313" w:lineRule="atLeast"/>
      <w:jc w:val="center"/>
    </w:pPr>
    <w:rPr>
      <w:rFonts w:ascii="Times" w:hAnsi="Times"/>
      <w:b/>
      <w:sz w:val="24"/>
    </w:rPr>
  </w:style>
  <w:style w:type="character" w:styleId="ac">
    <w:name w:val="annotation reference"/>
    <w:semiHidden/>
    <w:rPr>
      <w:sz w:val="16"/>
    </w:rPr>
  </w:style>
  <w:style w:type="paragraph" w:styleId="ad">
    <w:name w:val="annotation text"/>
    <w:basedOn w:val="a0"/>
    <w:semiHidden/>
    <w:rPr>
      <w:sz w:val="20"/>
    </w:rPr>
  </w:style>
  <w:style w:type="paragraph" w:styleId="ae">
    <w:name w:val="footnote text"/>
    <w:basedOn w:val="a0"/>
    <w:semiHidden/>
    <w:rPr>
      <w:sz w:val="20"/>
    </w:rPr>
  </w:style>
  <w:style w:type="character" w:styleId="af">
    <w:name w:val="footnote reference"/>
    <w:semiHidden/>
    <w:rPr>
      <w:vertAlign w:val="superscript"/>
    </w:rPr>
  </w:style>
  <w:style w:type="paragraph" w:customStyle="1" w:styleId="Titleunnumb">
    <w:name w:val="Title.un_numb"/>
    <w:pPr>
      <w:keepNext/>
      <w:keepLines/>
      <w:pageBreakBefore/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before="513" w:line="367" w:lineRule="atLeast"/>
    </w:pPr>
    <w:rPr>
      <w:rFonts w:ascii="Times" w:hAnsi="Times"/>
      <w:b/>
      <w:caps/>
      <w:snapToGrid w:val="0"/>
      <w:sz w:val="28"/>
    </w:rPr>
  </w:style>
  <w:style w:type="paragraph" w:customStyle="1" w:styleId="glossaryentry">
    <w:name w:val="glossary_entry"/>
    <w:pPr>
      <w:widowControl w:val="0"/>
      <w:tabs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</w:tabs>
      <w:spacing w:after="101" w:line="313" w:lineRule="atLeast"/>
      <w:ind w:left="4320" w:hanging="4320"/>
      <w:jc w:val="both"/>
    </w:pPr>
    <w:rPr>
      <w:rFonts w:ascii="Times" w:hAnsi="Times"/>
      <w:snapToGrid w:val="0"/>
      <w:sz w:val="24"/>
    </w:rPr>
  </w:style>
  <w:style w:type="paragraph" w:styleId="af0">
    <w:name w:val="Title"/>
    <w:basedOn w:val="a0"/>
    <w:qFormat/>
    <w:pPr>
      <w:spacing w:before="240"/>
      <w:jc w:val="center"/>
      <w:outlineLvl w:val="0"/>
    </w:pPr>
    <w:rPr>
      <w:rFonts w:ascii="Arial" w:eastAsia="楷体_GB2312" w:hAnsi="Arial"/>
      <w:b/>
      <w:shadow/>
      <w:sz w:val="36"/>
    </w:rPr>
  </w:style>
  <w:style w:type="paragraph" w:styleId="af1">
    <w:name w:val="Body Text Indent"/>
    <w:basedOn w:val="a0"/>
    <w:pPr>
      <w:widowControl w:val="0"/>
      <w:spacing w:before="0" w:after="0"/>
      <w:ind w:left="215" w:firstLine="430"/>
    </w:pPr>
    <w:rPr>
      <w:noProof w:val="0"/>
      <w:kern w:val="2"/>
    </w:rPr>
  </w:style>
  <w:style w:type="paragraph" w:styleId="af2">
    <w:name w:val="Normal Indent"/>
    <w:basedOn w:val="a0"/>
    <w:pPr>
      <w:widowControl w:val="0"/>
      <w:spacing w:before="0" w:after="0"/>
      <w:ind w:firstLine="420"/>
    </w:pPr>
    <w:rPr>
      <w:noProof w:val="0"/>
      <w:kern w:val="2"/>
    </w:rPr>
  </w:style>
  <w:style w:type="character" w:styleId="af3">
    <w:name w:val="Hyperlink"/>
    <w:rPr>
      <w:color w:val="0000FF"/>
      <w:u w:val="single"/>
    </w:rPr>
  </w:style>
  <w:style w:type="character" w:styleId="af4">
    <w:name w:val="FollowedHyperlink"/>
    <w:rPr>
      <w:color w:val="800080"/>
      <w:u w:val="single"/>
    </w:rPr>
  </w:style>
  <w:style w:type="paragraph" w:styleId="af5">
    <w:name w:val="List"/>
    <w:basedOn w:val="a0"/>
    <w:pPr>
      <w:ind w:left="200" w:hangingChars="200" w:hanging="200"/>
    </w:pPr>
  </w:style>
  <w:style w:type="paragraph" w:styleId="21">
    <w:name w:val="List 2"/>
    <w:basedOn w:val="a0"/>
    <w:pPr>
      <w:ind w:leftChars="200" w:left="100" w:hangingChars="200" w:hanging="200"/>
    </w:pPr>
  </w:style>
  <w:style w:type="paragraph" w:styleId="a">
    <w:name w:val="List Bullet"/>
    <w:basedOn w:val="a0"/>
    <w:autoRedefine/>
    <w:pPr>
      <w:numPr>
        <w:numId w:val="4"/>
      </w:numPr>
    </w:pPr>
  </w:style>
  <w:style w:type="paragraph" w:customStyle="1" w:styleId="af6">
    <w:name w:val="简单回函地址"/>
    <w:basedOn w:val="a0"/>
  </w:style>
  <w:style w:type="character" w:styleId="af7">
    <w:name w:val="Strong"/>
    <w:qFormat/>
    <w:rPr>
      <w:b/>
      <w:bCs/>
    </w:rPr>
  </w:style>
  <w:style w:type="paragraph" w:customStyle="1" w:styleId="af8">
    <w:name w:val="文档编号"/>
    <w:basedOn w:val="a0"/>
    <w:next w:val="a0"/>
    <w:pPr>
      <w:widowControl w:val="0"/>
      <w:adjustRightInd w:val="0"/>
      <w:spacing w:before="0" w:after="0" w:line="360" w:lineRule="auto"/>
      <w:jc w:val="center"/>
      <w:textAlignment w:val="baseline"/>
    </w:pPr>
    <w:rPr>
      <w:noProof w:val="0"/>
    </w:rPr>
  </w:style>
  <w:style w:type="paragraph" w:styleId="af9">
    <w:name w:val="Document Map"/>
    <w:basedOn w:val="a0"/>
    <w:semiHidden/>
    <w:pPr>
      <w:shd w:val="clear" w:color="auto" w:fill="000080"/>
    </w:pPr>
  </w:style>
  <w:style w:type="paragraph" w:styleId="afa">
    <w:name w:val="Balloon Text"/>
    <w:basedOn w:val="a0"/>
    <w:semiHidden/>
    <w:rsid w:val="00B07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2111</Words>
  <Characters>12039</Characters>
  <Application>Microsoft Office Word</Application>
  <DocSecurity>0</DocSecurity>
  <Lines>100</Lines>
  <Paragraphs>28</Paragraphs>
  <ScaleCrop>false</ScaleCrop>
  <Manager>科技公司</Manager>
  <Company>乐享集团</Company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华为软件编程规范</dc:title>
  <dc:subject>经营管理资料</dc:subject>
  <dc:creator>乐享科技</dc:creator>
  <cp:keywords>经营资料</cp:keywords>
  <cp:lastModifiedBy>Microsoft Office User</cp:lastModifiedBy>
  <cp:revision>31</cp:revision>
  <cp:lastPrinted>2002-03-18T01:33:00Z</cp:lastPrinted>
  <dcterms:created xsi:type="dcterms:W3CDTF">2004-02-03T04:00:00Z</dcterms:created>
  <dcterms:modified xsi:type="dcterms:W3CDTF">2020-11-18T12:40:00Z</dcterms:modified>
  <cp:category>综合经营管理</cp:category>
</cp:coreProperties>
</file>